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7B8" w:rsidRDefault="00A72A69" w:rsidP="00A72A69">
      <w:pPr>
        <w:jc w:val="center"/>
        <w:rPr>
          <w:b/>
          <w:sz w:val="40"/>
          <w:szCs w:val="40"/>
        </w:rPr>
      </w:pPr>
      <w:r w:rsidRPr="00A72A69">
        <w:rPr>
          <w:b/>
          <w:sz w:val="40"/>
          <w:szCs w:val="40"/>
        </w:rPr>
        <w:t>Adverse News Screening for Financial Crime Surveillance</w:t>
      </w:r>
    </w:p>
    <w:p w:rsidR="00A72A69" w:rsidRPr="00FE7BB7" w:rsidRDefault="00A72A69" w:rsidP="00A72A69">
      <w:pPr>
        <w:spacing w:after="0"/>
        <w:rPr>
          <w:sz w:val="28"/>
          <w:szCs w:val="28"/>
        </w:rPr>
      </w:pPr>
      <w:r w:rsidRPr="00FE7BB7">
        <w:rPr>
          <w:b/>
          <w:sz w:val="28"/>
          <w:szCs w:val="28"/>
        </w:rPr>
        <w:t>Objective</w:t>
      </w:r>
      <w:r w:rsidRPr="00FE7BB7">
        <w:rPr>
          <w:sz w:val="28"/>
          <w:szCs w:val="28"/>
        </w:rPr>
        <w:t xml:space="preserve"> </w:t>
      </w:r>
    </w:p>
    <w:p w:rsidR="00A72A69" w:rsidRPr="00FE7BB7" w:rsidRDefault="00A72A69" w:rsidP="00A72A69">
      <w:pPr>
        <w:spacing w:after="0"/>
        <w:rPr>
          <w:sz w:val="24"/>
          <w:szCs w:val="28"/>
        </w:rPr>
      </w:pPr>
      <w:r w:rsidRPr="00FE7BB7">
        <w:rPr>
          <w:sz w:val="24"/>
          <w:szCs w:val="28"/>
        </w:rPr>
        <w:t xml:space="preserve">To develop a dashboard to automatically screen publicly available news articles and identify entities (individuals or corporations) potentially involved in financial crime, scandals, or sanctions.  Below are the steps and methodology taken to create the </w:t>
      </w:r>
      <w:proofErr w:type="gramStart"/>
      <w:r w:rsidRPr="00FE7BB7">
        <w:rPr>
          <w:sz w:val="24"/>
          <w:szCs w:val="28"/>
        </w:rPr>
        <w:t>dashboard.</w:t>
      </w:r>
      <w:proofErr w:type="gramEnd"/>
    </w:p>
    <w:p w:rsidR="00A72A69" w:rsidRPr="00FE7BB7" w:rsidRDefault="00A72A69" w:rsidP="00A72A69">
      <w:pPr>
        <w:spacing w:after="0"/>
        <w:rPr>
          <w:sz w:val="24"/>
          <w:szCs w:val="28"/>
        </w:rPr>
      </w:pPr>
    </w:p>
    <w:p w:rsidR="00A72A69" w:rsidRPr="00FE7BB7" w:rsidRDefault="00A72A69" w:rsidP="00A72A69">
      <w:pPr>
        <w:spacing w:after="0"/>
        <w:rPr>
          <w:b/>
          <w:sz w:val="28"/>
          <w:szCs w:val="28"/>
        </w:rPr>
      </w:pPr>
      <w:r w:rsidRPr="00FE7BB7">
        <w:rPr>
          <w:b/>
          <w:sz w:val="28"/>
          <w:szCs w:val="28"/>
        </w:rPr>
        <w:t>Data Source</w:t>
      </w:r>
    </w:p>
    <w:p w:rsidR="00A72A69" w:rsidRPr="00FE7BB7" w:rsidRDefault="00A72A69" w:rsidP="00A72A69">
      <w:pPr>
        <w:spacing w:after="0"/>
        <w:rPr>
          <w:sz w:val="24"/>
          <w:szCs w:val="28"/>
        </w:rPr>
      </w:pPr>
      <w:r w:rsidRPr="00FE7BB7">
        <w:rPr>
          <w:sz w:val="24"/>
          <w:szCs w:val="28"/>
        </w:rPr>
        <w:t>Ideally, we would like to extract news articles from reputable financial news website such as:</w:t>
      </w:r>
    </w:p>
    <w:p w:rsidR="000D7493" w:rsidRPr="00FE7BB7" w:rsidRDefault="001832A9" w:rsidP="00A72A69">
      <w:pPr>
        <w:pStyle w:val="ListParagraph"/>
        <w:numPr>
          <w:ilvl w:val="0"/>
          <w:numId w:val="3"/>
        </w:numPr>
        <w:spacing w:after="0"/>
        <w:rPr>
          <w:sz w:val="24"/>
          <w:szCs w:val="28"/>
        </w:rPr>
      </w:pPr>
      <w:r w:rsidRPr="00FE7BB7">
        <w:rPr>
          <w:sz w:val="24"/>
          <w:szCs w:val="28"/>
        </w:rPr>
        <w:t>Bloomberg</w:t>
      </w:r>
    </w:p>
    <w:p w:rsidR="000D7493" w:rsidRPr="00FE7BB7" w:rsidRDefault="001832A9" w:rsidP="00A72A69">
      <w:pPr>
        <w:pStyle w:val="ListParagraph"/>
        <w:numPr>
          <w:ilvl w:val="0"/>
          <w:numId w:val="3"/>
        </w:numPr>
        <w:spacing w:after="0"/>
        <w:rPr>
          <w:sz w:val="24"/>
          <w:szCs w:val="28"/>
        </w:rPr>
      </w:pPr>
      <w:r w:rsidRPr="00FE7BB7">
        <w:rPr>
          <w:sz w:val="24"/>
          <w:szCs w:val="28"/>
        </w:rPr>
        <w:t>Wall Street Journal</w:t>
      </w:r>
    </w:p>
    <w:p w:rsidR="000D7493" w:rsidRPr="00FE7BB7" w:rsidRDefault="001832A9" w:rsidP="00A72A69">
      <w:pPr>
        <w:pStyle w:val="ListParagraph"/>
        <w:numPr>
          <w:ilvl w:val="0"/>
          <w:numId w:val="3"/>
        </w:numPr>
        <w:spacing w:after="0"/>
        <w:rPr>
          <w:sz w:val="24"/>
          <w:szCs w:val="28"/>
        </w:rPr>
      </w:pPr>
      <w:r w:rsidRPr="00FE7BB7">
        <w:rPr>
          <w:sz w:val="24"/>
          <w:szCs w:val="28"/>
        </w:rPr>
        <w:t>Reuters</w:t>
      </w:r>
    </w:p>
    <w:p w:rsidR="00A72A69" w:rsidRPr="00FE7BB7" w:rsidRDefault="001832A9" w:rsidP="00A72A69">
      <w:pPr>
        <w:pStyle w:val="ListParagraph"/>
        <w:numPr>
          <w:ilvl w:val="0"/>
          <w:numId w:val="3"/>
        </w:numPr>
        <w:spacing w:after="0"/>
        <w:rPr>
          <w:sz w:val="24"/>
          <w:szCs w:val="28"/>
        </w:rPr>
      </w:pPr>
      <w:r w:rsidRPr="00FE7BB7">
        <w:rPr>
          <w:sz w:val="24"/>
          <w:szCs w:val="28"/>
        </w:rPr>
        <w:t>Financial Times</w:t>
      </w:r>
    </w:p>
    <w:p w:rsidR="00A72A69" w:rsidRPr="00FE7BB7" w:rsidRDefault="00A72A69" w:rsidP="00A72A69">
      <w:pPr>
        <w:pStyle w:val="ListParagraph"/>
        <w:spacing w:after="0"/>
        <w:rPr>
          <w:sz w:val="24"/>
          <w:szCs w:val="28"/>
        </w:rPr>
      </w:pPr>
    </w:p>
    <w:p w:rsidR="00A72A69" w:rsidRPr="00FE7BB7" w:rsidRDefault="00A72A69" w:rsidP="00A72A69">
      <w:pPr>
        <w:spacing w:after="0"/>
        <w:rPr>
          <w:sz w:val="24"/>
          <w:szCs w:val="28"/>
        </w:rPr>
      </w:pPr>
      <w:r w:rsidRPr="00FE7BB7">
        <w:rPr>
          <w:sz w:val="24"/>
          <w:szCs w:val="28"/>
        </w:rPr>
        <w:t>However, these website</w:t>
      </w:r>
      <w:r w:rsidR="00211142">
        <w:rPr>
          <w:sz w:val="24"/>
          <w:szCs w:val="28"/>
        </w:rPr>
        <w:t>s</w:t>
      </w:r>
      <w:r w:rsidRPr="00FE7BB7">
        <w:rPr>
          <w:sz w:val="24"/>
          <w:szCs w:val="28"/>
        </w:rPr>
        <w:t xml:space="preserve"> are usually not free (subscription based, articles behind </w:t>
      </w:r>
      <w:proofErr w:type="spellStart"/>
      <w:r w:rsidRPr="00FE7BB7">
        <w:rPr>
          <w:sz w:val="24"/>
          <w:szCs w:val="28"/>
        </w:rPr>
        <w:t>paywall</w:t>
      </w:r>
      <w:proofErr w:type="spellEnd"/>
      <w:r w:rsidRPr="00FE7BB7">
        <w:rPr>
          <w:sz w:val="24"/>
          <w:szCs w:val="28"/>
        </w:rPr>
        <w:t>).  The official APIs are subscr</w:t>
      </w:r>
      <w:r w:rsidR="00CC6604" w:rsidRPr="00FE7BB7">
        <w:rPr>
          <w:sz w:val="24"/>
          <w:szCs w:val="28"/>
        </w:rPr>
        <w:t xml:space="preserve">iption based too.  As such, one more reliable and </w:t>
      </w:r>
      <w:r w:rsidR="00502E66">
        <w:rPr>
          <w:sz w:val="24"/>
          <w:szCs w:val="28"/>
        </w:rPr>
        <w:t xml:space="preserve">reputable </w:t>
      </w:r>
      <w:r w:rsidR="00CC6604" w:rsidRPr="00FE7BB7">
        <w:rPr>
          <w:sz w:val="24"/>
          <w:szCs w:val="28"/>
        </w:rPr>
        <w:t>website used for this project is Consumer News and Business Channel (CNBC), a financial and business website that is mostly unbiased (no political leaning) with numerous free articles.</w:t>
      </w:r>
    </w:p>
    <w:p w:rsidR="00854109" w:rsidRPr="00FE7BB7" w:rsidRDefault="00854109" w:rsidP="00A72A69">
      <w:pPr>
        <w:spacing w:after="0"/>
        <w:rPr>
          <w:sz w:val="24"/>
          <w:szCs w:val="28"/>
        </w:rPr>
      </w:pPr>
    </w:p>
    <w:p w:rsidR="00854109" w:rsidRPr="00FE7BB7" w:rsidRDefault="00854109" w:rsidP="00A72A69">
      <w:pPr>
        <w:spacing w:after="0"/>
        <w:rPr>
          <w:sz w:val="24"/>
          <w:szCs w:val="28"/>
        </w:rPr>
      </w:pPr>
      <w:r w:rsidRPr="00FE7BB7">
        <w:rPr>
          <w:sz w:val="24"/>
          <w:szCs w:val="28"/>
        </w:rPr>
        <w:t xml:space="preserve">News articles published </w:t>
      </w:r>
      <w:proofErr w:type="gramStart"/>
      <w:r w:rsidRPr="00FE7BB7">
        <w:rPr>
          <w:sz w:val="24"/>
          <w:szCs w:val="28"/>
        </w:rPr>
        <w:t>between Oct 2024 to Jan 2025</w:t>
      </w:r>
      <w:proofErr w:type="gramEnd"/>
      <w:r w:rsidRPr="00FE7BB7">
        <w:rPr>
          <w:sz w:val="24"/>
          <w:szCs w:val="28"/>
        </w:rPr>
        <w:t xml:space="preserve"> were extracted from CNBC for this project; a total of 3324 articles have been downloaded.</w:t>
      </w:r>
    </w:p>
    <w:p w:rsidR="00854109" w:rsidRPr="00854109" w:rsidRDefault="00854109" w:rsidP="00A72A69">
      <w:pPr>
        <w:spacing w:after="0"/>
        <w:rPr>
          <w:b/>
          <w:sz w:val="32"/>
          <w:szCs w:val="28"/>
        </w:rPr>
      </w:pPr>
    </w:p>
    <w:p w:rsidR="00854109" w:rsidRDefault="00854109" w:rsidP="00A72A69">
      <w:pPr>
        <w:spacing w:after="0"/>
        <w:rPr>
          <w:b/>
          <w:sz w:val="28"/>
          <w:szCs w:val="28"/>
        </w:rPr>
      </w:pPr>
      <w:r w:rsidRPr="00FE7BB7">
        <w:rPr>
          <w:b/>
          <w:sz w:val="28"/>
          <w:szCs w:val="28"/>
        </w:rPr>
        <w:t>Data Preparation</w:t>
      </w:r>
    </w:p>
    <w:p w:rsidR="00FE7BB7" w:rsidRPr="00FE7BB7" w:rsidRDefault="00FE7BB7" w:rsidP="00A72A69">
      <w:pPr>
        <w:spacing w:after="0"/>
        <w:rPr>
          <w:b/>
          <w:sz w:val="28"/>
          <w:szCs w:val="28"/>
        </w:rPr>
      </w:pPr>
    </w:p>
    <w:p w:rsidR="00854109" w:rsidRPr="00FE7BB7" w:rsidRDefault="00854109" w:rsidP="00854109">
      <w:pPr>
        <w:tabs>
          <w:tab w:val="left" w:pos="1938"/>
        </w:tabs>
        <w:spacing w:after="0"/>
        <w:rPr>
          <w:sz w:val="24"/>
          <w:szCs w:val="28"/>
        </w:rPr>
      </w:pPr>
      <w:r w:rsidRPr="00FE7BB7">
        <w:rPr>
          <w:sz w:val="24"/>
          <w:szCs w:val="28"/>
        </w:rPr>
        <w:t xml:space="preserve">Named Entity Recognition (NER) was performed to identify entities that are people or organization within the news article.  </w:t>
      </w:r>
      <w:r w:rsidR="00AA086F" w:rsidRPr="00FE7BB7">
        <w:rPr>
          <w:sz w:val="24"/>
          <w:szCs w:val="28"/>
        </w:rPr>
        <w:t xml:space="preserve">This was accomplished using </w:t>
      </w:r>
      <w:proofErr w:type="spellStart"/>
      <w:r w:rsidR="00AA086F" w:rsidRPr="00FE7BB7">
        <w:rPr>
          <w:sz w:val="24"/>
          <w:szCs w:val="28"/>
        </w:rPr>
        <w:t>SpaCy</w:t>
      </w:r>
      <w:proofErr w:type="spellEnd"/>
      <w:r w:rsidR="00AA086F" w:rsidRPr="00FE7BB7">
        <w:rPr>
          <w:sz w:val="24"/>
          <w:szCs w:val="28"/>
        </w:rPr>
        <w:t xml:space="preserve">, a fast and easy to use library, in Python.  </w:t>
      </w:r>
      <w:proofErr w:type="spellStart"/>
      <w:r w:rsidR="00AA086F" w:rsidRPr="00FE7BB7">
        <w:rPr>
          <w:sz w:val="24"/>
          <w:szCs w:val="28"/>
        </w:rPr>
        <w:t>SpaCy</w:t>
      </w:r>
      <w:proofErr w:type="spellEnd"/>
      <w:r w:rsidR="00AA086F" w:rsidRPr="00FE7BB7">
        <w:rPr>
          <w:sz w:val="24"/>
          <w:szCs w:val="28"/>
        </w:rPr>
        <w:t xml:space="preserve"> is associated with the </w:t>
      </w:r>
      <w:proofErr w:type="spellStart"/>
      <w:r w:rsidR="00AA086F" w:rsidRPr="00FE7BB7">
        <w:rPr>
          <w:sz w:val="24"/>
          <w:szCs w:val="28"/>
        </w:rPr>
        <w:t>SpaCy_Entity_Linker</w:t>
      </w:r>
      <w:proofErr w:type="spellEnd"/>
      <w:r w:rsidR="00AA086F" w:rsidRPr="00FE7BB7">
        <w:rPr>
          <w:sz w:val="24"/>
          <w:szCs w:val="28"/>
        </w:rPr>
        <w:t xml:space="preserve"> library, which makes it easier to merge labeled entities from </w:t>
      </w:r>
      <w:proofErr w:type="spellStart"/>
      <w:r w:rsidR="00AA086F" w:rsidRPr="00FE7BB7">
        <w:rPr>
          <w:sz w:val="24"/>
          <w:szCs w:val="28"/>
        </w:rPr>
        <w:t>SpaCy</w:t>
      </w:r>
      <w:proofErr w:type="spellEnd"/>
      <w:r w:rsidR="00AA086F" w:rsidRPr="00FE7BB7">
        <w:rPr>
          <w:sz w:val="24"/>
          <w:szCs w:val="28"/>
        </w:rPr>
        <w:t xml:space="preserve"> to entities and their Wikipedia URL created with </w:t>
      </w:r>
      <w:proofErr w:type="spellStart"/>
      <w:r w:rsidR="00AA086F" w:rsidRPr="00FE7BB7">
        <w:rPr>
          <w:sz w:val="24"/>
          <w:szCs w:val="28"/>
        </w:rPr>
        <w:t>SpaCy_Entity_Linker</w:t>
      </w:r>
      <w:proofErr w:type="spellEnd"/>
      <w:r w:rsidR="00AA086F" w:rsidRPr="00FE7BB7">
        <w:rPr>
          <w:sz w:val="24"/>
          <w:szCs w:val="28"/>
        </w:rPr>
        <w:t>.</w:t>
      </w:r>
    </w:p>
    <w:p w:rsidR="00854109" w:rsidRDefault="00854109" w:rsidP="00A72A69">
      <w:pPr>
        <w:spacing w:after="0"/>
        <w:rPr>
          <w:sz w:val="24"/>
          <w:szCs w:val="28"/>
        </w:rPr>
      </w:pPr>
    </w:p>
    <w:p w:rsidR="00502E66" w:rsidRDefault="00502E66" w:rsidP="00A72A69">
      <w:pPr>
        <w:spacing w:after="0"/>
        <w:rPr>
          <w:sz w:val="24"/>
          <w:szCs w:val="28"/>
        </w:rPr>
      </w:pPr>
      <w:r>
        <w:rPr>
          <w:sz w:val="24"/>
          <w:szCs w:val="28"/>
        </w:rPr>
        <w:t xml:space="preserve">One issue with </w:t>
      </w:r>
      <w:proofErr w:type="spellStart"/>
      <w:r>
        <w:rPr>
          <w:sz w:val="24"/>
          <w:szCs w:val="28"/>
        </w:rPr>
        <w:t>SpaCy</w:t>
      </w:r>
      <w:proofErr w:type="spellEnd"/>
      <w:r>
        <w:rPr>
          <w:sz w:val="24"/>
          <w:szCs w:val="28"/>
        </w:rPr>
        <w:t xml:space="preserve"> is that output entities are not </w:t>
      </w:r>
      <w:proofErr w:type="spellStart"/>
      <w:r w:rsidR="000D0E71">
        <w:rPr>
          <w:sz w:val="24"/>
          <w:szCs w:val="28"/>
        </w:rPr>
        <w:t>standardised</w:t>
      </w:r>
      <w:proofErr w:type="spellEnd"/>
      <w:r w:rsidR="000D0E71">
        <w:rPr>
          <w:sz w:val="24"/>
          <w:szCs w:val="28"/>
        </w:rPr>
        <w:t>; using this example below</w:t>
      </w:r>
      <w:r w:rsidR="00EA5D45">
        <w:rPr>
          <w:sz w:val="24"/>
          <w:szCs w:val="28"/>
        </w:rPr>
        <w:t>,</w:t>
      </w:r>
      <w:r w:rsidR="000D0E71">
        <w:rPr>
          <w:sz w:val="24"/>
          <w:szCs w:val="28"/>
        </w:rPr>
        <w:t xml:space="preserve"> </w:t>
      </w:r>
      <w:proofErr w:type="spellStart"/>
      <w:r w:rsidR="000D0E71">
        <w:rPr>
          <w:sz w:val="24"/>
          <w:szCs w:val="28"/>
        </w:rPr>
        <w:t>SpaCy</w:t>
      </w:r>
      <w:proofErr w:type="spellEnd"/>
      <w:r w:rsidR="000D0E71">
        <w:rPr>
          <w:sz w:val="24"/>
          <w:szCs w:val="28"/>
        </w:rPr>
        <w:t xml:space="preserve"> can either return ‘Mark </w:t>
      </w:r>
      <w:proofErr w:type="spellStart"/>
      <w:r w:rsidR="000D0E71">
        <w:rPr>
          <w:sz w:val="24"/>
          <w:szCs w:val="28"/>
        </w:rPr>
        <w:t>Zuckerberg</w:t>
      </w:r>
      <w:proofErr w:type="spellEnd"/>
      <w:r w:rsidR="000D0E71">
        <w:rPr>
          <w:sz w:val="24"/>
          <w:szCs w:val="28"/>
        </w:rPr>
        <w:t>’ or ‘</w:t>
      </w:r>
      <w:proofErr w:type="spellStart"/>
      <w:r w:rsidR="000D0E71">
        <w:rPr>
          <w:sz w:val="24"/>
          <w:szCs w:val="28"/>
        </w:rPr>
        <w:t>Zuckerberg</w:t>
      </w:r>
      <w:proofErr w:type="spellEnd"/>
      <w:r w:rsidR="000D0E71">
        <w:rPr>
          <w:sz w:val="24"/>
          <w:szCs w:val="28"/>
        </w:rPr>
        <w:t xml:space="preserve">’, depending on the what was written in the news article.  Hence for each distinct Wikipedia URL, the entity form that occurs the most will be used to represent that entity, i.e. if </w:t>
      </w:r>
      <w:r w:rsidR="000D0E71" w:rsidRPr="000D0E71">
        <w:rPr>
          <w:sz w:val="24"/>
          <w:szCs w:val="28"/>
        </w:rPr>
        <w:t xml:space="preserve">‘Mark </w:t>
      </w:r>
      <w:proofErr w:type="spellStart"/>
      <w:r w:rsidR="000D0E71" w:rsidRPr="000D0E71">
        <w:rPr>
          <w:sz w:val="24"/>
          <w:szCs w:val="28"/>
        </w:rPr>
        <w:t>Zuckerberg</w:t>
      </w:r>
      <w:proofErr w:type="spellEnd"/>
      <w:r w:rsidR="000D0E71" w:rsidRPr="000D0E71">
        <w:rPr>
          <w:sz w:val="24"/>
          <w:szCs w:val="28"/>
        </w:rPr>
        <w:t>’</w:t>
      </w:r>
      <w:r w:rsidR="000D0E71">
        <w:rPr>
          <w:sz w:val="24"/>
          <w:szCs w:val="28"/>
        </w:rPr>
        <w:t xml:space="preserve"> is </w:t>
      </w:r>
      <w:r w:rsidR="00810459">
        <w:rPr>
          <w:sz w:val="24"/>
          <w:szCs w:val="28"/>
        </w:rPr>
        <w:t xml:space="preserve">20 times while </w:t>
      </w:r>
      <w:r w:rsidR="000D0E71" w:rsidRPr="000D0E71">
        <w:rPr>
          <w:sz w:val="24"/>
          <w:szCs w:val="28"/>
        </w:rPr>
        <w:t xml:space="preserve"> ‘</w:t>
      </w:r>
      <w:proofErr w:type="spellStart"/>
      <w:r w:rsidR="000D0E71" w:rsidRPr="000D0E71">
        <w:rPr>
          <w:sz w:val="24"/>
          <w:szCs w:val="28"/>
        </w:rPr>
        <w:t>Zuckerberg</w:t>
      </w:r>
      <w:proofErr w:type="spellEnd"/>
      <w:r w:rsidR="000D0E71" w:rsidRPr="000D0E71">
        <w:rPr>
          <w:sz w:val="24"/>
          <w:szCs w:val="28"/>
        </w:rPr>
        <w:t>’</w:t>
      </w:r>
      <w:r w:rsidR="00810459">
        <w:rPr>
          <w:sz w:val="24"/>
          <w:szCs w:val="28"/>
        </w:rPr>
        <w:t xml:space="preserve"> only 5 times out of all 25 occurrences, </w:t>
      </w:r>
      <w:r w:rsidR="00810459" w:rsidRPr="00810459">
        <w:rPr>
          <w:sz w:val="24"/>
          <w:szCs w:val="28"/>
        </w:rPr>
        <w:t xml:space="preserve">‘Mark </w:t>
      </w:r>
      <w:proofErr w:type="spellStart"/>
      <w:r w:rsidR="00810459" w:rsidRPr="00810459">
        <w:rPr>
          <w:sz w:val="24"/>
          <w:szCs w:val="28"/>
        </w:rPr>
        <w:t>Zuckerberg</w:t>
      </w:r>
      <w:proofErr w:type="spellEnd"/>
      <w:r w:rsidR="00810459" w:rsidRPr="00810459">
        <w:rPr>
          <w:sz w:val="24"/>
          <w:szCs w:val="28"/>
        </w:rPr>
        <w:t>’</w:t>
      </w:r>
      <w:r w:rsidR="00810459">
        <w:rPr>
          <w:sz w:val="24"/>
          <w:szCs w:val="28"/>
        </w:rPr>
        <w:t xml:space="preserve"> will be used as the entity label for this Wikipedia URL.</w:t>
      </w:r>
    </w:p>
    <w:p w:rsidR="000D0E71" w:rsidRDefault="000D0E71" w:rsidP="00A72A69">
      <w:pPr>
        <w:spacing w:after="0"/>
        <w:rPr>
          <w:noProof/>
          <w:sz w:val="24"/>
          <w:szCs w:val="28"/>
        </w:rPr>
      </w:pPr>
    </w:p>
    <w:p w:rsidR="000D0E71" w:rsidRDefault="000D0E71" w:rsidP="00A72A69">
      <w:pPr>
        <w:spacing w:after="0"/>
        <w:rPr>
          <w:noProof/>
          <w:sz w:val="24"/>
          <w:szCs w:val="28"/>
        </w:rPr>
      </w:pPr>
    </w:p>
    <w:p w:rsidR="000D0E71" w:rsidRDefault="000D0E71" w:rsidP="00A72A69">
      <w:pPr>
        <w:spacing w:after="0"/>
        <w:rPr>
          <w:noProof/>
          <w:sz w:val="24"/>
          <w:szCs w:val="28"/>
        </w:rPr>
      </w:pPr>
    </w:p>
    <w:p w:rsidR="000D0E71" w:rsidRDefault="000D0E71" w:rsidP="00A72A69">
      <w:pPr>
        <w:spacing w:after="0"/>
        <w:rPr>
          <w:noProof/>
          <w:sz w:val="24"/>
          <w:szCs w:val="28"/>
        </w:rPr>
      </w:pPr>
    </w:p>
    <w:p w:rsidR="000D0E71" w:rsidRDefault="000D0E71" w:rsidP="00A72A69">
      <w:pPr>
        <w:spacing w:after="0"/>
        <w:rPr>
          <w:sz w:val="24"/>
          <w:szCs w:val="28"/>
        </w:rPr>
      </w:pPr>
      <w:r>
        <w:rPr>
          <w:noProof/>
          <w:sz w:val="24"/>
          <w:szCs w:val="28"/>
        </w:rPr>
        <w:drawing>
          <wp:inline distT="0" distB="0" distL="0" distR="0">
            <wp:extent cx="4582211" cy="1522069"/>
            <wp:effectExtent l="19050" t="0" r="8839"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srcRect/>
                    <a:stretch>
                      <a:fillRect/>
                    </a:stretch>
                  </pic:blipFill>
                  <pic:spPr bwMode="auto">
                    <a:xfrm>
                      <a:off x="0" y="0"/>
                      <a:ext cx="4587979" cy="1523985"/>
                    </a:xfrm>
                    <a:prstGeom prst="rect">
                      <a:avLst/>
                    </a:prstGeom>
                    <a:noFill/>
                    <a:ln w="9525">
                      <a:noFill/>
                      <a:miter lim="800000"/>
                      <a:headEnd/>
                      <a:tailEnd/>
                    </a:ln>
                  </pic:spPr>
                </pic:pic>
              </a:graphicData>
            </a:graphic>
          </wp:inline>
        </w:drawing>
      </w:r>
    </w:p>
    <w:p w:rsidR="00776EAD" w:rsidRPr="00FE7BB7" w:rsidRDefault="00776EAD" w:rsidP="00A72A69">
      <w:pPr>
        <w:spacing w:after="0"/>
        <w:rPr>
          <w:sz w:val="24"/>
          <w:szCs w:val="28"/>
        </w:rPr>
      </w:pPr>
    </w:p>
    <w:p w:rsidR="00805426" w:rsidRPr="00FE7BB7" w:rsidRDefault="00805426" w:rsidP="00A72A69">
      <w:pPr>
        <w:spacing w:after="0"/>
        <w:rPr>
          <w:b/>
          <w:sz w:val="28"/>
          <w:szCs w:val="28"/>
        </w:rPr>
      </w:pPr>
      <w:r w:rsidRPr="00FE7BB7">
        <w:rPr>
          <w:b/>
          <w:sz w:val="28"/>
          <w:szCs w:val="28"/>
        </w:rPr>
        <w:t>Adverse News Classification Methodology</w:t>
      </w:r>
    </w:p>
    <w:p w:rsidR="00805426" w:rsidRPr="00FE7BB7" w:rsidRDefault="00805426" w:rsidP="00A72A69">
      <w:pPr>
        <w:spacing w:after="0"/>
        <w:rPr>
          <w:sz w:val="24"/>
          <w:szCs w:val="28"/>
        </w:rPr>
      </w:pPr>
    </w:p>
    <w:p w:rsidR="00854109" w:rsidRPr="00FE7BB7" w:rsidRDefault="00805426" w:rsidP="00A72A69">
      <w:pPr>
        <w:spacing w:after="0"/>
        <w:rPr>
          <w:sz w:val="24"/>
          <w:szCs w:val="28"/>
        </w:rPr>
      </w:pPr>
      <w:r w:rsidRPr="00FE7BB7">
        <w:rPr>
          <w:sz w:val="24"/>
          <w:szCs w:val="28"/>
        </w:rPr>
        <w:t xml:space="preserve">In order to classify whether news article contains adverse news related to financial crimes, scandals or sanctions, Machine Learning (ML) model </w:t>
      </w:r>
      <w:r w:rsidR="00776EAD">
        <w:rPr>
          <w:sz w:val="24"/>
          <w:szCs w:val="28"/>
        </w:rPr>
        <w:t xml:space="preserve">would be </w:t>
      </w:r>
      <w:r w:rsidRPr="00FE7BB7">
        <w:rPr>
          <w:sz w:val="24"/>
          <w:szCs w:val="28"/>
        </w:rPr>
        <w:t>built to handle this task.  There are several possible approaches to creating the ML model:</w:t>
      </w:r>
    </w:p>
    <w:p w:rsidR="00805426" w:rsidRPr="00FE7BB7" w:rsidRDefault="00805426" w:rsidP="00A72A69">
      <w:pPr>
        <w:spacing w:after="0"/>
        <w:rPr>
          <w:sz w:val="24"/>
          <w:szCs w:val="28"/>
        </w:rPr>
      </w:pPr>
    </w:p>
    <w:p w:rsidR="000D7493" w:rsidRPr="00FE7BB7" w:rsidRDefault="001832A9" w:rsidP="00805426">
      <w:pPr>
        <w:pStyle w:val="ListParagraph"/>
        <w:numPr>
          <w:ilvl w:val="0"/>
          <w:numId w:val="4"/>
        </w:numPr>
        <w:rPr>
          <w:sz w:val="24"/>
          <w:szCs w:val="28"/>
        </w:rPr>
      </w:pPr>
      <w:r w:rsidRPr="00FE7BB7">
        <w:rPr>
          <w:sz w:val="24"/>
          <w:szCs w:val="28"/>
        </w:rPr>
        <w:t xml:space="preserve">Manually label news article by their topic and train ML model </w:t>
      </w:r>
      <w:r w:rsidR="00776EAD">
        <w:rPr>
          <w:sz w:val="24"/>
          <w:szCs w:val="28"/>
        </w:rPr>
        <w:t xml:space="preserve">with </w:t>
      </w:r>
      <w:r w:rsidRPr="00FE7BB7">
        <w:rPr>
          <w:sz w:val="24"/>
          <w:szCs w:val="28"/>
        </w:rPr>
        <w:t>them</w:t>
      </w:r>
      <w:r w:rsidR="002C46F6" w:rsidRPr="00FE7BB7">
        <w:rPr>
          <w:sz w:val="24"/>
          <w:szCs w:val="28"/>
        </w:rPr>
        <w:t>:</w:t>
      </w:r>
      <w:r w:rsidR="00805426" w:rsidRPr="00FE7BB7">
        <w:rPr>
          <w:sz w:val="24"/>
          <w:szCs w:val="28"/>
        </w:rPr>
        <w:t xml:space="preserve">  This is </w:t>
      </w:r>
      <w:proofErr w:type="spellStart"/>
      <w:r w:rsidR="002C46F6" w:rsidRPr="00FE7BB7">
        <w:rPr>
          <w:sz w:val="24"/>
          <w:szCs w:val="28"/>
        </w:rPr>
        <w:t>labour</w:t>
      </w:r>
      <w:proofErr w:type="spellEnd"/>
      <w:r w:rsidR="002C46F6" w:rsidRPr="00FE7BB7">
        <w:rPr>
          <w:sz w:val="24"/>
          <w:szCs w:val="28"/>
        </w:rPr>
        <w:t xml:space="preserve"> intensive, especially if there are many categories of financial crimes required to be detected in the news.</w:t>
      </w:r>
    </w:p>
    <w:p w:rsidR="002C46F6" w:rsidRPr="00FE7BB7" w:rsidRDefault="002C46F6" w:rsidP="00805426">
      <w:pPr>
        <w:pStyle w:val="ListParagraph"/>
        <w:numPr>
          <w:ilvl w:val="0"/>
          <w:numId w:val="4"/>
        </w:numPr>
        <w:rPr>
          <w:sz w:val="24"/>
          <w:szCs w:val="28"/>
        </w:rPr>
      </w:pPr>
      <w:r w:rsidRPr="00FE7BB7">
        <w:rPr>
          <w:sz w:val="24"/>
          <w:szCs w:val="28"/>
        </w:rPr>
        <w:t>Use pre-trained ML models to do the classification: there are many Large Language Models on Hugging Face that can handle natural language processing and classify the news based on its text content.</w:t>
      </w:r>
    </w:p>
    <w:p w:rsidR="002C46F6" w:rsidRPr="00FE7BB7" w:rsidRDefault="002C46F6" w:rsidP="002C46F6">
      <w:pPr>
        <w:pStyle w:val="ListParagraph"/>
        <w:ind w:left="0"/>
        <w:jc w:val="both"/>
        <w:rPr>
          <w:sz w:val="24"/>
          <w:szCs w:val="28"/>
        </w:rPr>
      </w:pPr>
    </w:p>
    <w:p w:rsidR="002C46F6" w:rsidRPr="00FE7BB7" w:rsidRDefault="002C46F6" w:rsidP="002C46F6">
      <w:pPr>
        <w:pStyle w:val="ListParagraph"/>
        <w:ind w:left="0"/>
        <w:jc w:val="both"/>
        <w:rPr>
          <w:sz w:val="24"/>
          <w:szCs w:val="28"/>
        </w:rPr>
      </w:pPr>
      <w:r w:rsidRPr="00FE7BB7">
        <w:rPr>
          <w:sz w:val="24"/>
          <w:szCs w:val="28"/>
        </w:rPr>
        <w:t>With the vario</w:t>
      </w:r>
      <w:r w:rsidR="00776EAD">
        <w:rPr>
          <w:sz w:val="24"/>
          <w:szCs w:val="28"/>
        </w:rPr>
        <w:t xml:space="preserve">us pre-trained models available, </w:t>
      </w:r>
      <w:r w:rsidRPr="00FE7BB7">
        <w:rPr>
          <w:sz w:val="24"/>
          <w:szCs w:val="28"/>
        </w:rPr>
        <w:t>there are few possible ways to do the classification:</w:t>
      </w:r>
    </w:p>
    <w:p w:rsidR="002C46F6" w:rsidRPr="00FE7BB7" w:rsidRDefault="002C46F6" w:rsidP="002C46F6">
      <w:pPr>
        <w:pStyle w:val="ListParagraph"/>
        <w:ind w:left="0"/>
        <w:jc w:val="both"/>
        <w:rPr>
          <w:sz w:val="24"/>
          <w:szCs w:val="28"/>
        </w:rPr>
      </w:pPr>
    </w:p>
    <w:p w:rsidR="000D7493" w:rsidRPr="006732E5" w:rsidRDefault="001832A9" w:rsidP="00AF2C6B">
      <w:pPr>
        <w:pStyle w:val="ListParagraph"/>
        <w:numPr>
          <w:ilvl w:val="0"/>
          <w:numId w:val="10"/>
        </w:numPr>
        <w:jc w:val="both"/>
        <w:rPr>
          <w:sz w:val="24"/>
          <w:szCs w:val="28"/>
        </w:rPr>
      </w:pPr>
      <w:r w:rsidRPr="00FE7BB7">
        <w:rPr>
          <w:sz w:val="24"/>
          <w:szCs w:val="28"/>
        </w:rPr>
        <w:t xml:space="preserve">Adverse news can be considered as negative sentiment, </w:t>
      </w:r>
      <w:r w:rsidR="002C46F6" w:rsidRPr="00FE7BB7">
        <w:rPr>
          <w:sz w:val="24"/>
          <w:szCs w:val="28"/>
        </w:rPr>
        <w:t xml:space="preserve">thus </w:t>
      </w:r>
      <w:r w:rsidRPr="00FE7BB7">
        <w:rPr>
          <w:sz w:val="24"/>
          <w:szCs w:val="28"/>
        </w:rPr>
        <w:t xml:space="preserve">we </w:t>
      </w:r>
      <w:r w:rsidRPr="006732E5">
        <w:rPr>
          <w:sz w:val="24"/>
          <w:szCs w:val="28"/>
        </w:rPr>
        <w:t xml:space="preserve">can use sentiment classification model to classify adverse news </w:t>
      </w:r>
    </w:p>
    <w:p w:rsidR="000D7493" w:rsidRPr="006732E5" w:rsidRDefault="001832A9" w:rsidP="00AF2C6B">
      <w:pPr>
        <w:pStyle w:val="ListParagraph"/>
        <w:numPr>
          <w:ilvl w:val="0"/>
          <w:numId w:val="10"/>
        </w:numPr>
        <w:jc w:val="both"/>
        <w:rPr>
          <w:sz w:val="24"/>
          <w:szCs w:val="28"/>
        </w:rPr>
      </w:pPr>
      <w:r w:rsidRPr="006732E5">
        <w:rPr>
          <w:sz w:val="24"/>
          <w:szCs w:val="28"/>
        </w:rPr>
        <w:t>Defining possible financial crime categories and inputting them into zero shot classification models</w:t>
      </w:r>
    </w:p>
    <w:p w:rsidR="000D7493" w:rsidRPr="00FE7BB7" w:rsidRDefault="001832A9" w:rsidP="00AF2C6B">
      <w:pPr>
        <w:pStyle w:val="ListParagraph"/>
        <w:numPr>
          <w:ilvl w:val="0"/>
          <w:numId w:val="10"/>
        </w:numPr>
        <w:jc w:val="both"/>
        <w:rPr>
          <w:sz w:val="24"/>
          <w:szCs w:val="28"/>
        </w:rPr>
      </w:pPr>
      <w:r w:rsidRPr="00FE7BB7">
        <w:rPr>
          <w:sz w:val="24"/>
          <w:szCs w:val="28"/>
        </w:rPr>
        <w:t>Can also input categories [‘positive’, ‘neutral’, ‘negative’] to zero shot classification model to do sentiment classification</w:t>
      </w:r>
    </w:p>
    <w:p w:rsidR="002C46F6" w:rsidRPr="00FE7BB7" w:rsidRDefault="002C46F6" w:rsidP="002C46F6">
      <w:pPr>
        <w:pStyle w:val="ListParagraph"/>
        <w:jc w:val="both"/>
        <w:rPr>
          <w:sz w:val="24"/>
          <w:szCs w:val="28"/>
        </w:rPr>
      </w:pPr>
    </w:p>
    <w:p w:rsidR="00AF2C6B" w:rsidRPr="00FE7BB7" w:rsidRDefault="001B6C5F" w:rsidP="00AF2C6B">
      <w:pPr>
        <w:pStyle w:val="ListParagraph"/>
        <w:ind w:left="0"/>
        <w:jc w:val="both"/>
        <w:rPr>
          <w:sz w:val="24"/>
          <w:szCs w:val="28"/>
        </w:rPr>
      </w:pPr>
      <w:r w:rsidRPr="00FE7BB7">
        <w:rPr>
          <w:sz w:val="24"/>
          <w:szCs w:val="28"/>
        </w:rPr>
        <w:t>We will be using both method A and B to identify adverse financial crimes as it is possible article could mention something crime related but the sentiment is positive, see given example below:</w:t>
      </w:r>
    </w:p>
    <w:p w:rsidR="001B6C5F" w:rsidRPr="00FE7BB7" w:rsidRDefault="001B6C5F" w:rsidP="00AF2C6B">
      <w:pPr>
        <w:pStyle w:val="ListParagraph"/>
        <w:ind w:left="0"/>
        <w:jc w:val="both"/>
        <w:rPr>
          <w:sz w:val="24"/>
          <w:szCs w:val="28"/>
        </w:rPr>
      </w:pPr>
    </w:p>
    <w:p w:rsidR="001B6C5F" w:rsidRPr="00FE7BB7" w:rsidRDefault="001B6C5F" w:rsidP="001B6C5F">
      <w:pPr>
        <w:pStyle w:val="ListParagraph"/>
        <w:ind w:left="0"/>
        <w:jc w:val="both"/>
        <w:rPr>
          <w:i/>
          <w:sz w:val="24"/>
          <w:szCs w:val="28"/>
        </w:rPr>
      </w:pPr>
      <w:r w:rsidRPr="00FE7BB7">
        <w:rPr>
          <w:i/>
          <w:sz w:val="24"/>
          <w:szCs w:val="28"/>
        </w:rPr>
        <w:lastRenderedPageBreak/>
        <w:t xml:space="preserve">U.S. </w:t>
      </w:r>
      <w:proofErr w:type="spellStart"/>
      <w:r w:rsidRPr="00FE7BB7">
        <w:rPr>
          <w:i/>
          <w:sz w:val="24"/>
          <w:szCs w:val="28"/>
        </w:rPr>
        <w:t>blockchain</w:t>
      </w:r>
      <w:proofErr w:type="spellEnd"/>
      <w:r w:rsidRPr="00FE7BB7">
        <w:rPr>
          <w:i/>
          <w:sz w:val="24"/>
          <w:szCs w:val="28"/>
        </w:rPr>
        <w:t xml:space="preserve"> startup Ripple launches new services aimed at helping banks and </w:t>
      </w:r>
      <w:proofErr w:type="spellStart"/>
      <w:r w:rsidRPr="00FE7BB7">
        <w:rPr>
          <w:i/>
          <w:sz w:val="24"/>
          <w:szCs w:val="28"/>
        </w:rPr>
        <w:t>fintech</w:t>
      </w:r>
      <w:proofErr w:type="spellEnd"/>
      <w:r w:rsidRPr="00FE7BB7">
        <w:rPr>
          <w:i/>
          <w:sz w:val="24"/>
          <w:szCs w:val="28"/>
        </w:rPr>
        <w:t xml:space="preserve"> firms store digital assets. New features include pre-configured operational and policy settings, monitoring of anti-money laundering risks, and a new user interface that's easier to use and engage. The move will help Ripple diversify beyond its core payment settlement business. The crypto custody market is forecast to reach at least $16 trillion by 2030, according to the Boston Consulting Group. It counts the likes of HSBC, the Swiss arm of BBVA, </w:t>
      </w:r>
      <w:proofErr w:type="spellStart"/>
      <w:r w:rsidRPr="00FE7BB7">
        <w:rPr>
          <w:i/>
          <w:sz w:val="24"/>
          <w:szCs w:val="28"/>
        </w:rPr>
        <w:t>Societe</w:t>
      </w:r>
      <w:proofErr w:type="spellEnd"/>
      <w:r w:rsidRPr="00FE7BB7">
        <w:rPr>
          <w:i/>
          <w:sz w:val="24"/>
          <w:szCs w:val="28"/>
        </w:rPr>
        <w:t xml:space="preserve"> </w:t>
      </w:r>
      <w:proofErr w:type="spellStart"/>
      <w:r w:rsidRPr="00FE7BB7">
        <w:rPr>
          <w:i/>
          <w:sz w:val="24"/>
          <w:szCs w:val="28"/>
        </w:rPr>
        <w:t>Generale</w:t>
      </w:r>
      <w:proofErr w:type="spellEnd"/>
      <w:r w:rsidRPr="00FE7BB7">
        <w:rPr>
          <w:i/>
          <w:sz w:val="24"/>
          <w:szCs w:val="28"/>
        </w:rPr>
        <w:t xml:space="preserve"> and DBS as clients.</w:t>
      </w:r>
    </w:p>
    <w:p w:rsidR="001B6C5F" w:rsidRPr="00FE7BB7" w:rsidRDefault="001B6C5F" w:rsidP="00AF2C6B">
      <w:pPr>
        <w:pStyle w:val="ListParagraph"/>
        <w:ind w:left="0"/>
        <w:jc w:val="both"/>
        <w:rPr>
          <w:sz w:val="24"/>
          <w:szCs w:val="28"/>
        </w:rPr>
      </w:pPr>
    </w:p>
    <w:p w:rsidR="001B6C5F" w:rsidRPr="00FE7BB7" w:rsidRDefault="001B6C5F" w:rsidP="001B6C5F">
      <w:pPr>
        <w:pStyle w:val="ListParagraph"/>
        <w:ind w:left="0"/>
        <w:jc w:val="both"/>
        <w:rPr>
          <w:sz w:val="24"/>
          <w:szCs w:val="28"/>
        </w:rPr>
      </w:pPr>
      <w:r w:rsidRPr="00FE7BB7">
        <w:rPr>
          <w:sz w:val="24"/>
          <w:szCs w:val="28"/>
        </w:rPr>
        <w:t>This would be labeled anti-money laundering by zero shot classification model but positive sentiment by sentiment classification model.  Since this is about a company Ripple adding features to prevent anti money laundering, no crime is involved and Ripple would not be a focus to DBS.</w:t>
      </w:r>
      <w:r w:rsidR="00776EAD">
        <w:rPr>
          <w:sz w:val="24"/>
          <w:szCs w:val="28"/>
        </w:rPr>
        <w:t xml:space="preserve">  </w:t>
      </w:r>
      <w:r w:rsidRPr="00FE7BB7">
        <w:rPr>
          <w:sz w:val="24"/>
          <w:szCs w:val="28"/>
        </w:rPr>
        <w:t>Hence</w:t>
      </w:r>
      <w:r w:rsidR="00776EAD">
        <w:rPr>
          <w:sz w:val="24"/>
          <w:szCs w:val="28"/>
        </w:rPr>
        <w:t>,</w:t>
      </w:r>
      <w:r w:rsidRPr="00FE7BB7">
        <w:rPr>
          <w:sz w:val="24"/>
          <w:szCs w:val="28"/>
        </w:rPr>
        <w:t xml:space="preserve"> the need to have a sentiment classification model</w:t>
      </w:r>
      <w:r w:rsidR="00776EAD">
        <w:rPr>
          <w:sz w:val="24"/>
          <w:szCs w:val="28"/>
        </w:rPr>
        <w:t xml:space="preserve"> trained</w:t>
      </w:r>
      <w:r w:rsidRPr="00FE7BB7">
        <w:rPr>
          <w:sz w:val="24"/>
          <w:szCs w:val="28"/>
        </w:rPr>
        <w:t xml:space="preserve"> alongside model for topic modeling.</w:t>
      </w:r>
    </w:p>
    <w:p w:rsidR="00AF2C6B" w:rsidRPr="00FE7BB7" w:rsidRDefault="00AF2C6B" w:rsidP="00AF2C6B">
      <w:pPr>
        <w:pStyle w:val="ListParagraph"/>
        <w:ind w:left="0"/>
        <w:jc w:val="both"/>
        <w:rPr>
          <w:sz w:val="24"/>
          <w:szCs w:val="28"/>
        </w:rPr>
      </w:pPr>
    </w:p>
    <w:p w:rsidR="00AF2C6B" w:rsidRPr="00FE7BB7" w:rsidRDefault="00AF2C6B" w:rsidP="00AF2C6B">
      <w:pPr>
        <w:pStyle w:val="ListParagraph"/>
        <w:ind w:left="0"/>
        <w:jc w:val="both"/>
        <w:rPr>
          <w:b/>
          <w:sz w:val="24"/>
          <w:szCs w:val="28"/>
        </w:rPr>
      </w:pPr>
      <w:r w:rsidRPr="00FE7BB7">
        <w:rPr>
          <w:b/>
          <w:sz w:val="24"/>
          <w:szCs w:val="28"/>
        </w:rPr>
        <w:t>Models</w:t>
      </w:r>
    </w:p>
    <w:p w:rsidR="00AF2C6B" w:rsidRPr="00FE7BB7" w:rsidRDefault="00AF2C6B" w:rsidP="00AF2C6B">
      <w:pPr>
        <w:pStyle w:val="ListParagraph"/>
        <w:ind w:left="0"/>
        <w:jc w:val="both"/>
        <w:rPr>
          <w:sz w:val="24"/>
          <w:szCs w:val="28"/>
        </w:rPr>
      </w:pPr>
      <w:r w:rsidRPr="00FE7BB7">
        <w:rPr>
          <w:sz w:val="24"/>
          <w:szCs w:val="28"/>
        </w:rPr>
        <w:t>Pre-trained models from Hugging Face were used for classification.  They were selected based on their usage (most likes/downloads) as well as whether they were trained on financial related datasets.</w:t>
      </w:r>
    </w:p>
    <w:tbl>
      <w:tblPr>
        <w:tblStyle w:val="LightList-Accent11"/>
        <w:tblW w:w="0" w:type="auto"/>
        <w:tblLook w:val="04A0"/>
      </w:tblPr>
      <w:tblGrid>
        <w:gridCol w:w="5353"/>
        <w:gridCol w:w="4223"/>
      </w:tblGrid>
      <w:tr w:rsidR="00AF2C6B" w:rsidRPr="00FE7BB7" w:rsidTr="00AF2C6B">
        <w:trPr>
          <w:cnfStyle w:val="100000000000"/>
        </w:trPr>
        <w:tc>
          <w:tcPr>
            <w:cnfStyle w:val="001000000000"/>
            <w:tcW w:w="5353" w:type="dxa"/>
          </w:tcPr>
          <w:p w:rsidR="00AF2C6B" w:rsidRPr="00FE7BB7" w:rsidRDefault="00AF2C6B" w:rsidP="00AF2C6B">
            <w:pPr>
              <w:pStyle w:val="ListParagraph"/>
              <w:ind w:left="0"/>
              <w:jc w:val="both"/>
              <w:rPr>
                <w:b w:val="0"/>
                <w:szCs w:val="28"/>
              </w:rPr>
            </w:pPr>
            <w:r w:rsidRPr="00FE7BB7">
              <w:rPr>
                <w:b w:val="0"/>
                <w:szCs w:val="28"/>
              </w:rPr>
              <w:t>Sentiment Classification</w:t>
            </w:r>
          </w:p>
        </w:tc>
        <w:tc>
          <w:tcPr>
            <w:tcW w:w="4223" w:type="dxa"/>
          </w:tcPr>
          <w:p w:rsidR="00AF2C6B" w:rsidRPr="00FE7BB7" w:rsidRDefault="00AF2C6B" w:rsidP="00AF2C6B">
            <w:pPr>
              <w:pStyle w:val="ListParagraph"/>
              <w:ind w:left="0"/>
              <w:jc w:val="both"/>
              <w:cnfStyle w:val="100000000000"/>
              <w:rPr>
                <w:b w:val="0"/>
                <w:szCs w:val="28"/>
              </w:rPr>
            </w:pPr>
            <w:r w:rsidRPr="00FE7BB7">
              <w:rPr>
                <w:b w:val="0"/>
                <w:szCs w:val="28"/>
              </w:rPr>
              <w:t>Zero Shot Classification</w:t>
            </w:r>
          </w:p>
        </w:tc>
      </w:tr>
      <w:tr w:rsidR="00AF2C6B" w:rsidRPr="00FE7BB7" w:rsidTr="00AF2C6B">
        <w:trPr>
          <w:cnfStyle w:val="000000100000"/>
        </w:trPr>
        <w:tc>
          <w:tcPr>
            <w:cnfStyle w:val="001000000000"/>
            <w:tcW w:w="5353" w:type="dxa"/>
          </w:tcPr>
          <w:p w:rsidR="00AF2C6B" w:rsidRPr="00FE7BB7" w:rsidRDefault="001832A9" w:rsidP="00AF2C6B">
            <w:pPr>
              <w:rPr>
                <w:b w:val="0"/>
                <w:sz w:val="16"/>
                <w:szCs w:val="28"/>
              </w:rPr>
            </w:pPr>
            <w:proofErr w:type="spellStart"/>
            <w:r w:rsidRPr="00FE7BB7">
              <w:rPr>
                <w:b w:val="0"/>
                <w:sz w:val="16"/>
                <w:szCs w:val="28"/>
              </w:rPr>
              <w:t>ProsusAI</w:t>
            </w:r>
            <w:proofErr w:type="spellEnd"/>
            <w:r w:rsidRPr="00FE7BB7">
              <w:rPr>
                <w:b w:val="0"/>
                <w:sz w:val="16"/>
                <w:szCs w:val="28"/>
              </w:rPr>
              <w:t>/</w:t>
            </w:r>
            <w:proofErr w:type="spellStart"/>
            <w:r w:rsidRPr="00FE7BB7">
              <w:rPr>
                <w:b w:val="0"/>
                <w:sz w:val="16"/>
                <w:szCs w:val="28"/>
              </w:rPr>
              <w:t>finbert</w:t>
            </w:r>
            <w:proofErr w:type="spellEnd"/>
            <w:r w:rsidRPr="00FE7BB7">
              <w:rPr>
                <w:b w:val="0"/>
                <w:sz w:val="16"/>
                <w:szCs w:val="28"/>
              </w:rPr>
              <w:t xml:space="preserve"> </w:t>
            </w:r>
          </w:p>
        </w:tc>
        <w:tc>
          <w:tcPr>
            <w:tcW w:w="4223" w:type="dxa"/>
          </w:tcPr>
          <w:p w:rsidR="00AF2C6B" w:rsidRPr="00FE7BB7" w:rsidRDefault="001832A9" w:rsidP="00AF2C6B">
            <w:pPr>
              <w:cnfStyle w:val="000000100000"/>
              <w:rPr>
                <w:sz w:val="16"/>
                <w:szCs w:val="28"/>
              </w:rPr>
            </w:pPr>
            <w:proofErr w:type="spellStart"/>
            <w:r w:rsidRPr="00FE7BB7">
              <w:rPr>
                <w:sz w:val="16"/>
                <w:szCs w:val="28"/>
              </w:rPr>
              <w:t>facebook</w:t>
            </w:r>
            <w:proofErr w:type="spellEnd"/>
            <w:r w:rsidRPr="00FE7BB7">
              <w:rPr>
                <w:sz w:val="16"/>
                <w:szCs w:val="28"/>
              </w:rPr>
              <w:t>/</w:t>
            </w:r>
            <w:proofErr w:type="spellStart"/>
            <w:r w:rsidRPr="00FE7BB7">
              <w:rPr>
                <w:sz w:val="16"/>
                <w:szCs w:val="28"/>
              </w:rPr>
              <w:t>bart</w:t>
            </w:r>
            <w:proofErr w:type="spellEnd"/>
            <w:r w:rsidRPr="00FE7BB7">
              <w:rPr>
                <w:sz w:val="16"/>
                <w:szCs w:val="28"/>
              </w:rPr>
              <w:t>-large-</w:t>
            </w:r>
            <w:proofErr w:type="spellStart"/>
            <w:r w:rsidRPr="00FE7BB7">
              <w:rPr>
                <w:sz w:val="16"/>
                <w:szCs w:val="28"/>
              </w:rPr>
              <w:t>mnli</w:t>
            </w:r>
            <w:proofErr w:type="spellEnd"/>
            <w:r w:rsidRPr="00FE7BB7">
              <w:rPr>
                <w:sz w:val="16"/>
                <w:szCs w:val="28"/>
              </w:rPr>
              <w:t xml:space="preserve"> </w:t>
            </w:r>
          </w:p>
        </w:tc>
      </w:tr>
      <w:tr w:rsidR="00AF2C6B" w:rsidRPr="00FE7BB7" w:rsidTr="00AF2C6B">
        <w:tc>
          <w:tcPr>
            <w:cnfStyle w:val="001000000000"/>
            <w:tcW w:w="5353" w:type="dxa"/>
          </w:tcPr>
          <w:p w:rsidR="00AF2C6B" w:rsidRPr="00FE7BB7" w:rsidRDefault="001832A9" w:rsidP="00AF2C6B">
            <w:pPr>
              <w:rPr>
                <w:b w:val="0"/>
                <w:sz w:val="16"/>
                <w:szCs w:val="28"/>
              </w:rPr>
            </w:pPr>
            <w:proofErr w:type="spellStart"/>
            <w:r w:rsidRPr="00FE7BB7">
              <w:rPr>
                <w:b w:val="0"/>
                <w:sz w:val="16"/>
                <w:szCs w:val="28"/>
              </w:rPr>
              <w:t>yiyanghkust</w:t>
            </w:r>
            <w:proofErr w:type="spellEnd"/>
            <w:r w:rsidRPr="00FE7BB7">
              <w:rPr>
                <w:b w:val="0"/>
                <w:sz w:val="16"/>
                <w:szCs w:val="28"/>
              </w:rPr>
              <w:t>/</w:t>
            </w:r>
            <w:proofErr w:type="spellStart"/>
            <w:r w:rsidRPr="00FE7BB7">
              <w:rPr>
                <w:b w:val="0"/>
                <w:sz w:val="16"/>
                <w:szCs w:val="28"/>
              </w:rPr>
              <w:t>finbert</w:t>
            </w:r>
            <w:proofErr w:type="spellEnd"/>
            <w:r w:rsidRPr="00FE7BB7">
              <w:rPr>
                <w:b w:val="0"/>
                <w:sz w:val="16"/>
                <w:szCs w:val="28"/>
              </w:rPr>
              <w:t>-tone</w:t>
            </w:r>
          </w:p>
        </w:tc>
        <w:tc>
          <w:tcPr>
            <w:tcW w:w="4223" w:type="dxa"/>
          </w:tcPr>
          <w:p w:rsidR="000D7493" w:rsidRPr="00FE7BB7" w:rsidRDefault="001832A9" w:rsidP="00AF2C6B">
            <w:pPr>
              <w:cnfStyle w:val="000000000000"/>
              <w:rPr>
                <w:sz w:val="16"/>
                <w:szCs w:val="28"/>
              </w:rPr>
            </w:pPr>
            <w:proofErr w:type="spellStart"/>
            <w:r w:rsidRPr="00FE7BB7">
              <w:rPr>
                <w:sz w:val="16"/>
                <w:szCs w:val="28"/>
              </w:rPr>
              <w:t>MoritzLaurer</w:t>
            </w:r>
            <w:proofErr w:type="spellEnd"/>
            <w:r w:rsidRPr="00FE7BB7">
              <w:rPr>
                <w:sz w:val="16"/>
                <w:szCs w:val="28"/>
              </w:rPr>
              <w:t>/DeBERTa-v3-base-mnli-fever-anli</w:t>
            </w:r>
          </w:p>
          <w:p w:rsidR="00AF2C6B" w:rsidRPr="00FE7BB7" w:rsidRDefault="00AF2C6B" w:rsidP="00AF2C6B">
            <w:pPr>
              <w:pStyle w:val="ListParagraph"/>
              <w:ind w:left="0"/>
              <w:cnfStyle w:val="000000000000"/>
              <w:rPr>
                <w:sz w:val="16"/>
                <w:szCs w:val="28"/>
              </w:rPr>
            </w:pPr>
          </w:p>
        </w:tc>
      </w:tr>
      <w:tr w:rsidR="00AF2C6B" w:rsidRPr="00FE7BB7" w:rsidTr="00AF2C6B">
        <w:trPr>
          <w:cnfStyle w:val="000000100000"/>
        </w:trPr>
        <w:tc>
          <w:tcPr>
            <w:cnfStyle w:val="001000000000"/>
            <w:tcW w:w="5353" w:type="dxa"/>
          </w:tcPr>
          <w:p w:rsidR="00AF2C6B" w:rsidRPr="00FE7BB7" w:rsidRDefault="001832A9" w:rsidP="00AF2C6B">
            <w:pPr>
              <w:rPr>
                <w:b w:val="0"/>
                <w:sz w:val="16"/>
                <w:szCs w:val="28"/>
              </w:rPr>
            </w:pPr>
            <w:r w:rsidRPr="00FE7BB7">
              <w:rPr>
                <w:b w:val="0"/>
                <w:sz w:val="16"/>
                <w:szCs w:val="28"/>
              </w:rPr>
              <w:t>mrm8488/distilroberta-finetuned-financial-news-sentiment-analysis</w:t>
            </w:r>
          </w:p>
        </w:tc>
        <w:tc>
          <w:tcPr>
            <w:tcW w:w="4223" w:type="dxa"/>
          </w:tcPr>
          <w:p w:rsidR="00AF2C6B" w:rsidRPr="00FE7BB7" w:rsidRDefault="00AF2C6B" w:rsidP="00AF2C6B">
            <w:pPr>
              <w:pStyle w:val="ListParagraph"/>
              <w:ind w:left="0"/>
              <w:jc w:val="both"/>
              <w:cnfStyle w:val="000000100000"/>
              <w:rPr>
                <w:b/>
                <w:sz w:val="24"/>
                <w:szCs w:val="28"/>
              </w:rPr>
            </w:pPr>
          </w:p>
        </w:tc>
      </w:tr>
    </w:tbl>
    <w:p w:rsidR="00157978" w:rsidRPr="00FE7BB7" w:rsidRDefault="00157978" w:rsidP="00157978">
      <w:pPr>
        <w:pStyle w:val="ListParagraph"/>
        <w:ind w:left="0"/>
        <w:jc w:val="both"/>
        <w:rPr>
          <w:sz w:val="24"/>
          <w:szCs w:val="28"/>
        </w:rPr>
      </w:pPr>
      <w:r w:rsidRPr="00FE7BB7">
        <w:rPr>
          <w:sz w:val="24"/>
          <w:szCs w:val="28"/>
        </w:rPr>
        <w:t xml:space="preserve">All the models have maximum token input of 514 tokens, so news articles shall be </w:t>
      </w:r>
      <w:proofErr w:type="spellStart"/>
      <w:r w:rsidRPr="00FE7BB7">
        <w:rPr>
          <w:sz w:val="24"/>
          <w:szCs w:val="28"/>
        </w:rPr>
        <w:t>summarised</w:t>
      </w:r>
      <w:proofErr w:type="spellEnd"/>
      <w:r w:rsidRPr="00FE7BB7">
        <w:rPr>
          <w:sz w:val="24"/>
          <w:szCs w:val="28"/>
        </w:rPr>
        <w:t xml:space="preserve"> first with pre-trained summarization model "</w:t>
      </w:r>
      <w:proofErr w:type="spellStart"/>
      <w:r w:rsidRPr="00FE7BB7">
        <w:rPr>
          <w:sz w:val="24"/>
          <w:szCs w:val="28"/>
        </w:rPr>
        <w:t>sshleifer</w:t>
      </w:r>
      <w:proofErr w:type="spellEnd"/>
      <w:r w:rsidRPr="00FE7BB7">
        <w:rPr>
          <w:sz w:val="24"/>
          <w:szCs w:val="28"/>
        </w:rPr>
        <w:t>/distilbart-cnn-12-6" before inputting to model.</w:t>
      </w:r>
      <w:r w:rsidR="00C00ADA" w:rsidRPr="00FE7BB7">
        <w:rPr>
          <w:sz w:val="24"/>
          <w:szCs w:val="28"/>
        </w:rPr>
        <w:t xml:space="preserve">  However another constrain is introduced as summarization model only allows for 1024 token input, hence for long news article, text needs to be </w:t>
      </w:r>
      <w:r w:rsidR="00EA5D45">
        <w:rPr>
          <w:sz w:val="24"/>
          <w:szCs w:val="28"/>
        </w:rPr>
        <w:t>split</w:t>
      </w:r>
      <w:r w:rsidR="00C00ADA" w:rsidRPr="00FE7BB7">
        <w:rPr>
          <w:sz w:val="24"/>
          <w:szCs w:val="28"/>
        </w:rPr>
        <w:t xml:space="preserve"> into smaller body of text.</w:t>
      </w:r>
    </w:p>
    <w:p w:rsidR="00C00ADA" w:rsidRPr="00FE7BB7" w:rsidRDefault="00C00ADA" w:rsidP="00157978">
      <w:pPr>
        <w:pStyle w:val="ListParagraph"/>
        <w:ind w:left="0"/>
        <w:jc w:val="both"/>
        <w:rPr>
          <w:sz w:val="24"/>
          <w:szCs w:val="28"/>
        </w:rPr>
      </w:pPr>
    </w:p>
    <w:p w:rsidR="00C00ADA" w:rsidRPr="00FE7BB7" w:rsidRDefault="00C00ADA" w:rsidP="00157978">
      <w:pPr>
        <w:pStyle w:val="ListParagraph"/>
        <w:ind w:left="0"/>
        <w:jc w:val="both"/>
        <w:rPr>
          <w:sz w:val="24"/>
          <w:szCs w:val="28"/>
        </w:rPr>
      </w:pPr>
      <w:r w:rsidRPr="00FE7BB7">
        <w:rPr>
          <w:sz w:val="24"/>
          <w:szCs w:val="28"/>
        </w:rPr>
        <w:t xml:space="preserve">For news article that have been chunked into a few sections to classify, multiple labels </w:t>
      </w:r>
      <w:r w:rsidR="00102677" w:rsidRPr="00FE7BB7">
        <w:rPr>
          <w:sz w:val="24"/>
          <w:szCs w:val="28"/>
        </w:rPr>
        <w:t>would be obtained for every chunk.  The final label for that article would be based on majority vote from all the chunks and final score would be calculated as the average score of the majority label.</w:t>
      </w:r>
    </w:p>
    <w:p w:rsidR="00EC40D6" w:rsidRPr="00FE7BB7" w:rsidRDefault="00EC40D6" w:rsidP="00157978">
      <w:pPr>
        <w:pStyle w:val="ListParagraph"/>
        <w:ind w:left="0"/>
        <w:jc w:val="both"/>
        <w:rPr>
          <w:sz w:val="24"/>
          <w:szCs w:val="28"/>
        </w:rPr>
      </w:pPr>
    </w:p>
    <w:p w:rsidR="00EC40D6" w:rsidRPr="00FE7BB7" w:rsidRDefault="00EC40D6" w:rsidP="00EC40D6">
      <w:pPr>
        <w:pStyle w:val="ListParagraph"/>
        <w:ind w:left="0"/>
        <w:jc w:val="both"/>
        <w:rPr>
          <w:b/>
          <w:bCs/>
          <w:sz w:val="24"/>
          <w:szCs w:val="28"/>
        </w:rPr>
      </w:pPr>
      <w:r w:rsidRPr="00FE7BB7">
        <w:rPr>
          <w:b/>
          <w:bCs/>
          <w:sz w:val="24"/>
          <w:szCs w:val="28"/>
        </w:rPr>
        <w:t>Model Selection and Validation</w:t>
      </w:r>
    </w:p>
    <w:p w:rsidR="00EC40D6" w:rsidRDefault="00D81D04" w:rsidP="00EC40D6">
      <w:pPr>
        <w:jc w:val="both"/>
        <w:rPr>
          <w:sz w:val="24"/>
          <w:szCs w:val="28"/>
        </w:rPr>
      </w:pPr>
      <w:r>
        <w:rPr>
          <w:sz w:val="24"/>
          <w:szCs w:val="28"/>
        </w:rPr>
        <w:t>As the CNBC news extracted does not have any labels on sentiment or the topic, and a lot of effort would be needed to label all 3324 articles,</w:t>
      </w:r>
      <w:r w:rsidR="00EC40D6" w:rsidRPr="00FE7BB7">
        <w:rPr>
          <w:sz w:val="24"/>
          <w:szCs w:val="28"/>
        </w:rPr>
        <w:t xml:space="preserve"> the steps below would be used to select and validate best model to be used:</w:t>
      </w:r>
    </w:p>
    <w:p w:rsidR="00D81D04" w:rsidRPr="00FE7BB7" w:rsidRDefault="00D81D04" w:rsidP="00EC40D6">
      <w:pPr>
        <w:jc w:val="both"/>
        <w:rPr>
          <w:sz w:val="24"/>
          <w:szCs w:val="28"/>
        </w:rPr>
      </w:pPr>
    </w:p>
    <w:p w:rsidR="000D7493" w:rsidRPr="00FE7BB7" w:rsidRDefault="00EC40D6" w:rsidP="00EC40D6">
      <w:pPr>
        <w:pStyle w:val="ListParagraph"/>
        <w:numPr>
          <w:ilvl w:val="0"/>
          <w:numId w:val="16"/>
        </w:numPr>
        <w:jc w:val="both"/>
        <w:rPr>
          <w:sz w:val="24"/>
          <w:szCs w:val="28"/>
        </w:rPr>
      </w:pPr>
      <w:r w:rsidRPr="00FE7BB7">
        <w:rPr>
          <w:sz w:val="24"/>
          <w:szCs w:val="28"/>
        </w:rPr>
        <w:lastRenderedPageBreak/>
        <w:t>Create a small labe</w:t>
      </w:r>
      <w:r w:rsidR="001832A9" w:rsidRPr="00FE7BB7">
        <w:rPr>
          <w:sz w:val="24"/>
          <w:szCs w:val="28"/>
        </w:rPr>
        <w:t>led data</w:t>
      </w:r>
      <w:r w:rsidRPr="00FE7BB7">
        <w:rPr>
          <w:sz w:val="24"/>
          <w:szCs w:val="28"/>
        </w:rPr>
        <w:t xml:space="preserve">set and fit into, for example, </w:t>
      </w:r>
      <w:r w:rsidR="001832A9" w:rsidRPr="00FE7BB7">
        <w:rPr>
          <w:sz w:val="24"/>
          <w:szCs w:val="28"/>
        </w:rPr>
        <w:t>all possible sentiment classification models</w:t>
      </w:r>
    </w:p>
    <w:p w:rsidR="000D7493" w:rsidRPr="00FE7BB7" w:rsidRDefault="001832A9" w:rsidP="00EC40D6">
      <w:pPr>
        <w:pStyle w:val="ListParagraph"/>
        <w:numPr>
          <w:ilvl w:val="0"/>
          <w:numId w:val="16"/>
        </w:numPr>
        <w:jc w:val="both"/>
        <w:rPr>
          <w:sz w:val="24"/>
          <w:szCs w:val="28"/>
        </w:rPr>
      </w:pPr>
      <w:r w:rsidRPr="00FE7BB7">
        <w:rPr>
          <w:sz w:val="24"/>
          <w:szCs w:val="28"/>
        </w:rPr>
        <w:t>Evaluate models based on their precision, recall and f1 score</w:t>
      </w:r>
    </w:p>
    <w:p w:rsidR="000D7493" w:rsidRPr="00FE7BB7" w:rsidRDefault="001832A9" w:rsidP="00EC40D6">
      <w:pPr>
        <w:pStyle w:val="ListParagraph"/>
        <w:numPr>
          <w:ilvl w:val="0"/>
          <w:numId w:val="16"/>
        </w:numPr>
        <w:jc w:val="both"/>
        <w:rPr>
          <w:sz w:val="24"/>
          <w:szCs w:val="28"/>
        </w:rPr>
      </w:pPr>
      <w:r w:rsidRPr="00FE7BB7">
        <w:rPr>
          <w:sz w:val="24"/>
          <w:szCs w:val="28"/>
        </w:rPr>
        <w:t xml:space="preserve">Use best sentiment model to fit </w:t>
      </w:r>
      <w:r w:rsidR="00EC40D6" w:rsidRPr="00FE7BB7">
        <w:rPr>
          <w:sz w:val="24"/>
          <w:szCs w:val="28"/>
        </w:rPr>
        <w:t>CNBC news</w:t>
      </w:r>
      <w:r w:rsidRPr="00FE7BB7">
        <w:rPr>
          <w:sz w:val="24"/>
          <w:szCs w:val="28"/>
        </w:rPr>
        <w:t xml:space="preserve"> dataset </w:t>
      </w:r>
    </w:p>
    <w:p w:rsidR="000D7493" w:rsidRPr="00FE7BB7" w:rsidRDefault="001832A9" w:rsidP="00EC40D6">
      <w:pPr>
        <w:pStyle w:val="ListParagraph"/>
        <w:numPr>
          <w:ilvl w:val="0"/>
          <w:numId w:val="16"/>
        </w:numPr>
        <w:jc w:val="both"/>
        <w:rPr>
          <w:sz w:val="24"/>
          <w:szCs w:val="28"/>
        </w:rPr>
      </w:pPr>
      <w:r w:rsidRPr="00FE7BB7">
        <w:rPr>
          <w:sz w:val="24"/>
          <w:szCs w:val="28"/>
        </w:rPr>
        <w:t xml:space="preserve">Randomly sample some articles from </w:t>
      </w:r>
      <w:r w:rsidR="00EC40D6" w:rsidRPr="00FE7BB7">
        <w:rPr>
          <w:sz w:val="24"/>
          <w:szCs w:val="28"/>
        </w:rPr>
        <w:t xml:space="preserve">CNBC news dataset </w:t>
      </w:r>
      <w:r w:rsidR="001D4950">
        <w:rPr>
          <w:sz w:val="24"/>
          <w:szCs w:val="28"/>
        </w:rPr>
        <w:t>and check the</w:t>
      </w:r>
      <w:r w:rsidRPr="00FE7BB7">
        <w:rPr>
          <w:sz w:val="24"/>
          <w:szCs w:val="28"/>
        </w:rPr>
        <w:t xml:space="preserve"> predicted labels </w:t>
      </w:r>
      <w:r w:rsidR="001D4950">
        <w:rPr>
          <w:sz w:val="24"/>
          <w:szCs w:val="28"/>
        </w:rPr>
        <w:t>against the article (does the predicted label make sense)</w:t>
      </w:r>
    </w:p>
    <w:p w:rsidR="00EC40D6" w:rsidRPr="00FE7BB7" w:rsidRDefault="00EC40D6" w:rsidP="00157978">
      <w:pPr>
        <w:pStyle w:val="ListParagraph"/>
        <w:ind w:left="0"/>
        <w:jc w:val="both"/>
        <w:rPr>
          <w:sz w:val="24"/>
          <w:szCs w:val="28"/>
        </w:rPr>
      </w:pPr>
    </w:p>
    <w:p w:rsidR="004E34BB" w:rsidRPr="00FE7BB7" w:rsidRDefault="004E34BB" w:rsidP="004E34BB">
      <w:pPr>
        <w:pStyle w:val="ListParagraph"/>
        <w:ind w:left="0"/>
        <w:jc w:val="both"/>
        <w:rPr>
          <w:b/>
          <w:bCs/>
          <w:sz w:val="24"/>
          <w:szCs w:val="28"/>
        </w:rPr>
      </w:pPr>
      <w:r w:rsidRPr="00FE7BB7">
        <w:rPr>
          <w:b/>
          <w:bCs/>
          <w:sz w:val="24"/>
          <w:szCs w:val="28"/>
        </w:rPr>
        <w:t>Final modeling Steps</w:t>
      </w:r>
    </w:p>
    <w:p w:rsidR="004E34BB" w:rsidRPr="00FE7BB7" w:rsidRDefault="004E34BB" w:rsidP="004E34BB">
      <w:pPr>
        <w:pStyle w:val="ListParagraph"/>
        <w:ind w:left="0"/>
        <w:jc w:val="both"/>
        <w:rPr>
          <w:b/>
          <w:sz w:val="24"/>
          <w:szCs w:val="28"/>
        </w:rPr>
      </w:pPr>
    </w:p>
    <w:p w:rsidR="000D7493" w:rsidRPr="00FE7BB7" w:rsidRDefault="001832A9" w:rsidP="004E34BB">
      <w:pPr>
        <w:pStyle w:val="ListParagraph"/>
        <w:numPr>
          <w:ilvl w:val="0"/>
          <w:numId w:val="17"/>
        </w:numPr>
        <w:jc w:val="both"/>
        <w:rPr>
          <w:sz w:val="24"/>
          <w:szCs w:val="28"/>
        </w:rPr>
      </w:pPr>
      <w:r w:rsidRPr="00FE7BB7">
        <w:rPr>
          <w:sz w:val="24"/>
          <w:szCs w:val="28"/>
        </w:rPr>
        <w:t>Load</w:t>
      </w:r>
      <w:r w:rsidR="004E34BB" w:rsidRPr="00FE7BB7">
        <w:rPr>
          <w:sz w:val="24"/>
          <w:szCs w:val="28"/>
        </w:rPr>
        <w:t xml:space="preserve"> CNBC news</w:t>
      </w:r>
      <w:r w:rsidRPr="00FE7BB7">
        <w:rPr>
          <w:sz w:val="24"/>
          <w:szCs w:val="28"/>
        </w:rPr>
        <w:t xml:space="preserve"> data</w:t>
      </w:r>
      <w:r w:rsidR="004E34BB" w:rsidRPr="00FE7BB7">
        <w:rPr>
          <w:sz w:val="24"/>
          <w:szCs w:val="28"/>
        </w:rPr>
        <w:t>set</w:t>
      </w:r>
    </w:p>
    <w:p w:rsidR="000D7493" w:rsidRPr="00FE7BB7" w:rsidRDefault="001832A9" w:rsidP="004E34BB">
      <w:pPr>
        <w:pStyle w:val="ListParagraph"/>
        <w:numPr>
          <w:ilvl w:val="0"/>
          <w:numId w:val="17"/>
        </w:numPr>
        <w:jc w:val="both"/>
        <w:rPr>
          <w:sz w:val="24"/>
          <w:szCs w:val="28"/>
        </w:rPr>
      </w:pPr>
      <w:r w:rsidRPr="00FE7BB7">
        <w:rPr>
          <w:sz w:val="24"/>
          <w:szCs w:val="28"/>
        </w:rPr>
        <w:t xml:space="preserve">Chunk articles that are too long to fit </w:t>
      </w:r>
      <w:proofErr w:type="spellStart"/>
      <w:r w:rsidRPr="00FE7BB7">
        <w:rPr>
          <w:sz w:val="24"/>
          <w:szCs w:val="28"/>
        </w:rPr>
        <w:t>summarisation</w:t>
      </w:r>
      <w:proofErr w:type="spellEnd"/>
      <w:r w:rsidRPr="00FE7BB7">
        <w:rPr>
          <w:sz w:val="24"/>
          <w:szCs w:val="28"/>
        </w:rPr>
        <w:t xml:space="preserve"> model, else fit article to </w:t>
      </w:r>
      <w:proofErr w:type="spellStart"/>
      <w:r w:rsidRPr="00FE7BB7">
        <w:rPr>
          <w:sz w:val="24"/>
          <w:szCs w:val="28"/>
        </w:rPr>
        <w:t>summarisation</w:t>
      </w:r>
      <w:proofErr w:type="spellEnd"/>
      <w:r w:rsidRPr="00FE7BB7">
        <w:rPr>
          <w:sz w:val="24"/>
          <w:szCs w:val="28"/>
        </w:rPr>
        <w:t xml:space="preserve"> model to get text with max 514 tokens</w:t>
      </w:r>
    </w:p>
    <w:p w:rsidR="000D7493" w:rsidRPr="00FE7BB7" w:rsidRDefault="001832A9" w:rsidP="004E34BB">
      <w:pPr>
        <w:pStyle w:val="ListParagraph"/>
        <w:numPr>
          <w:ilvl w:val="0"/>
          <w:numId w:val="17"/>
        </w:numPr>
        <w:jc w:val="both"/>
        <w:rPr>
          <w:sz w:val="24"/>
          <w:szCs w:val="28"/>
        </w:rPr>
      </w:pPr>
      <w:r w:rsidRPr="00FE7BB7">
        <w:rPr>
          <w:sz w:val="24"/>
          <w:szCs w:val="28"/>
        </w:rPr>
        <w:t xml:space="preserve">Fit </w:t>
      </w:r>
      <w:proofErr w:type="spellStart"/>
      <w:r w:rsidRPr="00FE7BB7">
        <w:rPr>
          <w:sz w:val="24"/>
          <w:szCs w:val="28"/>
        </w:rPr>
        <w:t>summarised</w:t>
      </w:r>
      <w:proofErr w:type="spellEnd"/>
      <w:r w:rsidRPr="00FE7BB7">
        <w:rPr>
          <w:sz w:val="24"/>
          <w:szCs w:val="28"/>
        </w:rPr>
        <w:t xml:space="preserve"> text to </w:t>
      </w:r>
      <w:r w:rsidR="004E34BB" w:rsidRPr="00FE7BB7">
        <w:rPr>
          <w:sz w:val="24"/>
          <w:szCs w:val="28"/>
        </w:rPr>
        <w:t>best sentiment classification</w:t>
      </w:r>
      <w:r w:rsidRPr="00FE7BB7">
        <w:rPr>
          <w:sz w:val="24"/>
          <w:szCs w:val="28"/>
        </w:rPr>
        <w:t xml:space="preserve"> model</w:t>
      </w:r>
    </w:p>
    <w:p w:rsidR="00576CC2" w:rsidRDefault="004E34BB" w:rsidP="00576CC2">
      <w:pPr>
        <w:pStyle w:val="ListParagraph"/>
        <w:numPr>
          <w:ilvl w:val="0"/>
          <w:numId w:val="17"/>
        </w:numPr>
        <w:jc w:val="both"/>
        <w:rPr>
          <w:sz w:val="24"/>
          <w:szCs w:val="28"/>
        </w:rPr>
      </w:pPr>
      <w:r w:rsidRPr="00FE7BB7">
        <w:rPr>
          <w:sz w:val="24"/>
          <w:szCs w:val="28"/>
        </w:rPr>
        <w:t xml:space="preserve">Fit </w:t>
      </w:r>
      <w:proofErr w:type="spellStart"/>
      <w:r w:rsidRPr="00FE7BB7">
        <w:rPr>
          <w:sz w:val="24"/>
          <w:szCs w:val="28"/>
        </w:rPr>
        <w:t>summarised</w:t>
      </w:r>
      <w:proofErr w:type="spellEnd"/>
      <w:r w:rsidRPr="00FE7BB7">
        <w:rPr>
          <w:sz w:val="24"/>
          <w:szCs w:val="28"/>
        </w:rPr>
        <w:t xml:space="preserve"> text to best zero shot classification model</w:t>
      </w:r>
    </w:p>
    <w:p w:rsidR="00FE7BB7" w:rsidRPr="00FE7BB7" w:rsidRDefault="00FE7BB7" w:rsidP="00FE7BB7">
      <w:pPr>
        <w:pStyle w:val="ListParagraph"/>
        <w:ind w:left="360"/>
        <w:jc w:val="both"/>
        <w:rPr>
          <w:sz w:val="24"/>
          <w:szCs w:val="28"/>
        </w:rPr>
      </w:pPr>
    </w:p>
    <w:p w:rsidR="004E34BB" w:rsidRPr="00FE7BB7" w:rsidRDefault="00922D1E" w:rsidP="004E34BB">
      <w:pPr>
        <w:jc w:val="both"/>
        <w:rPr>
          <w:b/>
          <w:bCs/>
          <w:sz w:val="28"/>
          <w:szCs w:val="28"/>
        </w:rPr>
      </w:pPr>
      <w:r w:rsidRPr="00FE7BB7">
        <w:rPr>
          <w:b/>
          <w:bCs/>
          <w:sz w:val="28"/>
          <w:szCs w:val="28"/>
        </w:rPr>
        <w:t xml:space="preserve">Financial Crime </w:t>
      </w:r>
      <w:r w:rsidR="004E34BB" w:rsidRPr="00FE7BB7">
        <w:rPr>
          <w:b/>
          <w:bCs/>
          <w:sz w:val="28"/>
          <w:szCs w:val="28"/>
        </w:rPr>
        <w:t>Topic Modeling Results</w:t>
      </w:r>
    </w:p>
    <w:p w:rsidR="004E34BB" w:rsidRPr="00FE7BB7" w:rsidRDefault="004E34BB" w:rsidP="004E34BB">
      <w:pPr>
        <w:pStyle w:val="ListParagraph"/>
        <w:ind w:left="0"/>
        <w:jc w:val="both"/>
        <w:rPr>
          <w:sz w:val="24"/>
          <w:szCs w:val="28"/>
        </w:rPr>
      </w:pPr>
      <w:r w:rsidRPr="00FE7BB7">
        <w:rPr>
          <w:sz w:val="24"/>
          <w:szCs w:val="28"/>
        </w:rPr>
        <w:t xml:space="preserve">For financial crime topic modeling, a dataset with 75 news article was extracted from various news sources and labeled as ‘fraud’, ‘tax evasion’ and ‘non financial crimes’.  Categories to classify the articles into were: ‘fraud’, ‘scam’, ‘tax evasion’, ‘other financial crimes’ and ‘non financial crimes’.  </w:t>
      </w:r>
    </w:p>
    <w:p w:rsidR="00335AF5" w:rsidRPr="00FE7BB7" w:rsidRDefault="00335AF5" w:rsidP="004E34BB">
      <w:pPr>
        <w:pStyle w:val="ListParagraph"/>
        <w:ind w:left="0"/>
        <w:jc w:val="both"/>
        <w:rPr>
          <w:sz w:val="24"/>
          <w:szCs w:val="28"/>
        </w:rPr>
      </w:pPr>
    </w:p>
    <w:p w:rsidR="004E34BB" w:rsidRPr="00FE7BB7" w:rsidRDefault="004E34BB" w:rsidP="004E34BB">
      <w:pPr>
        <w:pStyle w:val="ListParagraph"/>
        <w:ind w:left="0"/>
        <w:jc w:val="both"/>
        <w:rPr>
          <w:sz w:val="24"/>
          <w:szCs w:val="28"/>
        </w:rPr>
      </w:pPr>
      <w:r w:rsidRPr="00FE7BB7">
        <w:rPr>
          <w:sz w:val="24"/>
          <w:szCs w:val="28"/>
        </w:rPr>
        <w:t>Below tables show the recall, precision and accuracy of the models used:</w:t>
      </w:r>
    </w:p>
    <w:p w:rsidR="004E34BB" w:rsidRPr="00FE7BB7" w:rsidRDefault="004E34BB" w:rsidP="004E34BB">
      <w:pPr>
        <w:pStyle w:val="ListParagraph"/>
        <w:ind w:left="0"/>
        <w:jc w:val="both"/>
        <w:rPr>
          <w:sz w:val="24"/>
          <w:szCs w:val="28"/>
        </w:rPr>
      </w:pPr>
    </w:p>
    <w:p w:rsidR="00946BE0" w:rsidRPr="00FE7BB7" w:rsidRDefault="006C1132" w:rsidP="00AF2C6B">
      <w:pPr>
        <w:pStyle w:val="ListParagraph"/>
        <w:ind w:left="0"/>
        <w:jc w:val="both"/>
        <w:rPr>
          <w:sz w:val="24"/>
          <w:szCs w:val="28"/>
        </w:rPr>
      </w:pPr>
      <w:ins w:id="0" w:author="YT Koh" w:date="2025-02-19T23:35:00Z">
        <w:r>
          <w:rPr>
            <w:noProof/>
            <w:sz w:val="24"/>
            <w:szCs w:val="28"/>
          </w:rPr>
          <w:pict>
            <v:rect id="_x0000_s1028" style="position:absolute;left:0;text-align:left;margin-left:139.65pt;margin-top:63.65pt;width:25.4pt;height:11.1pt;z-index:251659264" filled="f" strokecolor="red" strokeweight="1.5pt"/>
          </w:pict>
        </w:r>
      </w:ins>
      <w:r w:rsidR="00946BE0" w:rsidRPr="00FE7BB7">
        <w:rPr>
          <w:noProof/>
          <w:sz w:val="24"/>
          <w:szCs w:val="28"/>
        </w:rPr>
        <w:drawing>
          <wp:inline distT="0" distB="0" distL="0" distR="0">
            <wp:extent cx="5943600" cy="124968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27081" cy="1877052"/>
                      <a:chOff x="4" y="2977515"/>
                      <a:chExt cx="8927081" cy="1877052"/>
                    </a:xfrm>
                  </a:grpSpPr>
                  <a:pic>
                    <a:nvPicPr>
                      <a:cNvPr id="1031" name="Picture 7"/>
                      <a:cNvPicPr>
                        <a:picLocks noChangeAspect="1" noChangeArrowheads="1"/>
                      </a:cNvPicPr>
                    </a:nvPicPr>
                    <a:blipFill>
                      <a:blip r:embed="rId7" cstate="print"/>
                      <a:srcRect/>
                      <a:stretch>
                        <a:fillRect/>
                      </a:stretch>
                    </a:blipFill>
                    <a:spPr bwMode="auto">
                      <a:xfrm>
                        <a:off x="4644010" y="3457567"/>
                        <a:ext cx="4283075" cy="1371864"/>
                      </a:xfrm>
                      <a:prstGeom prst="rect">
                        <a:avLst/>
                      </a:prstGeom>
                      <a:noFill/>
                      <a:ln w="9525">
                        <a:noFill/>
                        <a:miter lim="800000"/>
                        <a:headEnd/>
                        <a:tailEnd/>
                      </a:ln>
                      <a:effectLst/>
                    </a:spPr>
                  </a:pic>
                  <a:sp>
                    <a:nvSpPr>
                      <a:cNvPr id="7" name="Rectangle 6"/>
                      <a:cNvSpPr/>
                    </a:nvSpPr>
                    <a:spPr>
                      <a:xfrm>
                        <a:off x="4" y="3037520"/>
                        <a:ext cx="2788634" cy="338546"/>
                      </a:xfrm>
                      <a:prstGeom prst="rect">
                        <a:avLst/>
                      </a:prstGeom>
                    </a:spPr>
                    <a:txSp>
                      <a:txBody>
                        <a:bodyPr wrap="none" lIns="91433" tIns="45716" rIns="91433" bIns="45716">
                          <a:spAutoFit/>
                        </a:bodyPr>
                        <a:lstStyle>
                          <a:defPPr>
                            <a:defRPr lang="en-US"/>
                          </a:defPPr>
                          <a:lvl1pPr marL="0" algn="l" defTabSz="914330" rtl="0" eaLnBrk="1" latinLnBrk="0" hangingPunct="1">
                            <a:defRPr sz="1800" kern="1200">
                              <a:solidFill>
                                <a:schemeClr val="tx1"/>
                              </a:solidFill>
                              <a:latin typeface="+mn-lt"/>
                              <a:ea typeface="+mn-ea"/>
                              <a:cs typeface="+mn-cs"/>
                            </a:defRPr>
                          </a:lvl1pPr>
                          <a:lvl2pPr marL="457165" algn="l" defTabSz="914330" rtl="0" eaLnBrk="1" latinLnBrk="0" hangingPunct="1">
                            <a:defRPr sz="1800" kern="1200">
                              <a:solidFill>
                                <a:schemeClr val="tx1"/>
                              </a:solidFill>
                              <a:latin typeface="+mn-lt"/>
                              <a:ea typeface="+mn-ea"/>
                              <a:cs typeface="+mn-cs"/>
                            </a:defRPr>
                          </a:lvl2pPr>
                          <a:lvl3pPr marL="914330" algn="l" defTabSz="914330" rtl="0" eaLnBrk="1" latinLnBrk="0" hangingPunct="1">
                            <a:defRPr sz="1800" kern="1200">
                              <a:solidFill>
                                <a:schemeClr val="tx1"/>
                              </a:solidFill>
                              <a:latin typeface="+mn-lt"/>
                              <a:ea typeface="+mn-ea"/>
                              <a:cs typeface="+mn-cs"/>
                            </a:defRPr>
                          </a:lvl3pPr>
                          <a:lvl4pPr marL="1371495" algn="l" defTabSz="914330" rtl="0" eaLnBrk="1" latinLnBrk="0" hangingPunct="1">
                            <a:defRPr sz="1800" kern="1200">
                              <a:solidFill>
                                <a:schemeClr val="tx1"/>
                              </a:solidFill>
                              <a:latin typeface="+mn-lt"/>
                              <a:ea typeface="+mn-ea"/>
                              <a:cs typeface="+mn-cs"/>
                            </a:defRPr>
                          </a:lvl4pPr>
                          <a:lvl5pPr marL="1828660" algn="l" defTabSz="914330" rtl="0" eaLnBrk="1" latinLnBrk="0" hangingPunct="1">
                            <a:defRPr sz="1800" kern="1200">
                              <a:solidFill>
                                <a:schemeClr val="tx1"/>
                              </a:solidFill>
                              <a:latin typeface="+mn-lt"/>
                              <a:ea typeface="+mn-ea"/>
                              <a:cs typeface="+mn-cs"/>
                            </a:defRPr>
                          </a:lvl5pPr>
                          <a:lvl6pPr marL="2285825" algn="l" defTabSz="914330" rtl="0" eaLnBrk="1" latinLnBrk="0" hangingPunct="1">
                            <a:defRPr sz="1800" kern="1200">
                              <a:solidFill>
                                <a:schemeClr val="tx1"/>
                              </a:solidFill>
                              <a:latin typeface="+mn-lt"/>
                              <a:ea typeface="+mn-ea"/>
                              <a:cs typeface="+mn-cs"/>
                            </a:defRPr>
                          </a:lvl6pPr>
                          <a:lvl7pPr marL="2742990" algn="l" defTabSz="914330" rtl="0" eaLnBrk="1" latinLnBrk="0" hangingPunct="1">
                            <a:defRPr sz="1800" kern="1200">
                              <a:solidFill>
                                <a:schemeClr val="tx1"/>
                              </a:solidFill>
                              <a:latin typeface="+mn-lt"/>
                              <a:ea typeface="+mn-ea"/>
                              <a:cs typeface="+mn-cs"/>
                            </a:defRPr>
                          </a:lvl7pPr>
                          <a:lvl8pPr marL="3200155" algn="l" defTabSz="914330" rtl="0" eaLnBrk="1" latinLnBrk="0" hangingPunct="1">
                            <a:defRPr sz="1800" kern="1200">
                              <a:solidFill>
                                <a:schemeClr val="tx1"/>
                              </a:solidFill>
                              <a:latin typeface="+mn-lt"/>
                              <a:ea typeface="+mn-ea"/>
                              <a:cs typeface="+mn-cs"/>
                            </a:defRPr>
                          </a:lvl8pPr>
                          <a:lvl9pPr marL="3657320" algn="l" defTabSz="914330" rtl="0" eaLnBrk="1" latinLnBrk="0" hangingPunct="1">
                            <a:defRPr sz="1800" kern="1200">
                              <a:solidFill>
                                <a:schemeClr val="tx1"/>
                              </a:solidFill>
                              <a:latin typeface="+mn-lt"/>
                              <a:ea typeface="+mn-ea"/>
                              <a:cs typeface="+mn-cs"/>
                            </a:defRPr>
                          </a:lvl9pPr>
                        </a:lstStyle>
                        <a:p>
                          <a:pPr marL="857184" lvl="1" indent="-457165"/>
                          <a:r>
                            <a:rPr lang="en-US" sz="1600" b="1" dirty="0" err="1" smtClean="0"/>
                            <a:t>facebook</a:t>
                          </a:r>
                          <a:r>
                            <a:rPr lang="en-US" sz="1600" b="1" dirty="0" smtClean="0"/>
                            <a:t>/</a:t>
                          </a:r>
                          <a:r>
                            <a:rPr lang="en-US" sz="1600" b="1" dirty="0" err="1" smtClean="0"/>
                            <a:t>bart</a:t>
                          </a:r>
                          <a:r>
                            <a:rPr lang="en-US" sz="1600" b="1" dirty="0" smtClean="0"/>
                            <a:t>-large-</a:t>
                          </a:r>
                          <a:r>
                            <a:rPr lang="en-US" sz="1600" b="1" dirty="0" err="1" smtClean="0"/>
                            <a:t>mnli</a:t>
                          </a:r>
                          <a:endParaRPr lang="en-US" sz="1600" b="1" dirty="0" smtClean="0"/>
                        </a:p>
                      </a:txBody>
                      <a:useSpRect/>
                    </a:txSp>
                  </a:sp>
                  <a:sp>
                    <a:nvSpPr>
                      <a:cNvPr id="8" name="Rectangle 7"/>
                      <a:cNvSpPr/>
                    </a:nvSpPr>
                    <a:spPr>
                      <a:xfrm>
                        <a:off x="4139952" y="2977515"/>
                        <a:ext cx="4572000" cy="338546"/>
                      </a:xfrm>
                      <a:prstGeom prst="rect">
                        <a:avLst/>
                      </a:prstGeom>
                    </a:spPr>
                    <a:txSp>
                      <a:txBody>
                        <a:bodyPr lIns="91433" tIns="45716" rIns="91433" bIns="45716">
                          <a:spAutoFit/>
                        </a:bodyPr>
                        <a:lstStyle>
                          <a:defPPr>
                            <a:defRPr lang="en-US"/>
                          </a:defPPr>
                          <a:lvl1pPr marL="0" algn="l" defTabSz="914330" rtl="0" eaLnBrk="1" latinLnBrk="0" hangingPunct="1">
                            <a:defRPr sz="1800" kern="1200">
                              <a:solidFill>
                                <a:schemeClr val="tx1"/>
                              </a:solidFill>
                              <a:latin typeface="+mn-lt"/>
                              <a:ea typeface="+mn-ea"/>
                              <a:cs typeface="+mn-cs"/>
                            </a:defRPr>
                          </a:lvl1pPr>
                          <a:lvl2pPr marL="457165" algn="l" defTabSz="914330" rtl="0" eaLnBrk="1" latinLnBrk="0" hangingPunct="1">
                            <a:defRPr sz="1800" kern="1200">
                              <a:solidFill>
                                <a:schemeClr val="tx1"/>
                              </a:solidFill>
                              <a:latin typeface="+mn-lt"/>
                              <a:ea typeface="+mn-ea"/>
                              <a:cs typeface="+mn-cs"/>
                            </a:defRPr>
                          </a:lvl2pPr>
                          <a:lvl3pPr marL="914330" algn="l" defTabSz="914330" rtl="0" eaLnBrk="1" latinLnBrk="0" hangingPunct="1">
                            <a:defRPr sz="1800" kern="1200">
                              <a:solidFill>
                                <a:schemeClr val="tx1"/>
                              </a:solidFill>
                              <a:latin typeface="+mn-lt"/>
                              <a:ea typeface="+mn-ea"/>
                              <a:cs typeface="+mn-cs"/>
                            </a:defRPr>
                          </a:lvl3pPr>
                          <a:lvl4pPr marL="1371495" algn="l" defTabSz="914330" rtl="0" eaLnBrk="1" latinLnBrk="0" hangingPunct="1">
                            <a:defRPr sz="1800" kern="1200">
                              <a:solidFill>
                                <a:schemeClr val="tx1"/>
                              </a:solidFill>
                              <a:latin typeface="+mn-lt"/>
                              <a:ea typeface="+mn-ea"/>
                              <a:cs typeface="+mn-cs"/>
                            </a:defRPr>
                          </a:lvl4pPr>
                          <a:lvl5pPr marL="1828660" algn="l" defTabSz="914330" rtl="0" eaLnBrk="1" latinLnBrk="0" hangingPunct="1">
                            <a:defRPr sz="1800" kern="1200">
                              <a:solidFill>
                                <a:schemeClr val="tx1"/>
                              </a:solidFill>
                              <a:latin typeface="+mn-lt"/>
                              <a:ea typeface="+mn-ea"/>
                              <a:cs typeface="+mn-cs"/>
                            </a:defRPr>
                          </a:lvl5pPr>
                          <a:lvl6pPr marL="2285825" algn="l" defTabSz="914330" rtl="0" eaLnBrk="1" latinLnBrk="0" hangingPunct="1">
                            <a:defRPr sz="1800" kern="1200">
                              <a:solidFill>
                                <a:schemeClr val="tx1"/>
                              </a:solidFill>
                              <a:latin typeface="+mn-lt"/>
                              <a:ea typeface="+mn-ea"/>
                              <a:cs typeface="+mn-cs"/>
                            </a:defRPr>
                          </a:lvl6pPr>
                          <a:lvl7pPr marL="2742990" algn="l" defTabSz="914330" rtl="0" eaLnBrk="1" latinLnBrk="0" hangingPunct="1">
                            <a:defRPr sz="1800" kern="1200">
                              <a:solidFill>
                                <a:schemeClr val="tx1"/>
                              </a:solidFill>
                              <a:latin typeface="+mn-lt"/>
                              <a:ea typeface="+mn-ea"/>
                              <a:cs typeface="+mn-cs"/>
                            </a:defRPr>
                          </a:lvl7pPr>
                          <a:lvl8pPr marL="3200155" algn="l" defTabSz="914330" rtl="0" eaLnBrk="1" latinLnBrk="0" hangingPunct="1">
                            <a:defRPr sz="1800" kern="1200">
                              <a:solidFill>
                                <a:schemeClr val="tx1"/>
                              </a:solidFill>
                              <a:latin typeface="+mn-lt"/>
                              <a:ea typeface="+mn-ea"/>
                              <a:cs typeface="+mn-cs"/>
                            </a:defRPr>
                          </a:lvl8pPr>
                          <a:lvl9pPr marL="3657320" algn="l" defTabSz="914330" rtl="0" eaLnBrk="1" latinLnBrk="0" hangingPunct="1">
                            <a:defRPr sz="1800" kern="1200">
                              <a:solidFill>
                                <a:schemeClr val="tx1"/>
                              </a:solidFill>
                              <a:latin typeface="+mn-lt"/>
                              <a:ea typeface="+mn-ea"/>
                              <a:cs typeface="+mn-cs"/>
                            </a:defRPr>
                          </a:lvl9pPr>
                        </a:lstStyle>
                        <a:p>
                          <a:pPr marL="857184" lvl="1" indent="-457165"/>
                          <a:r>
                            <a:rPr lang="en-US" sz="1600" b="1" dirty="0" err="1" smtClean="0"/>
                            <a:t>MoritzLaurer</a:t>
                          </a:r>
                          <a:r>
                            <a:rPr lang="en-US" sz="1600" b="1" dirty="0" smtClean="0"/>
                            <a:t>/DeBERTa-v3-base-mnli-fever-anli</a:t>
                          </a:r>
                        </a:p>
                      </a:txBody>
                      <a:useSpRect/>
                    </a:txSp>
                  </a:sp>
                  <a:pic>
                    <a:nvPicPr>
                      <a:cNvPr id="1030" name="Picture 6"/>
                      <a:cNvPicPr>
                        <a:picLocks noChangeAspect="1" noChangeArrowheads="1"/>
                      </a:cNvPicPr>
                    </a:nvPicPr>
                    <a:blipFill>
                      <a:blip r:embed="rId8" cstate="print"/>
                      <a:srcRect/>
                      <a:stretch>
                        <a:fillRect/>
                      </a:stretch>
                    </a:blipFill>
                    <a:spPr bwMode="auto">
                      <a:xfrm>
                        <a:off x="395536" y="3457567"/>
                        <a:ext cx="3888432" cy="1397000"/>
                      </a:xfrm>
                      <a:prstGeom prst="rect">
                        <a:avLst/>
                      </a:prstGeom>
                      <a:noFill/>
                      <a:ln w="9525">
                        <a:noFill/>
                        <a:miter lim="800000"/>
                        <a:headEnd/>
                        <a:tailEnd/>
                      </a:ln>
                      <a:effectLst/>
                    </a:spPr>
                  </a:pic>
                </lc:lockedCanvas>
              </a:graphicData>
            </a:graphic>
          </wp:inline>
        </w:drawing>
      </w:r>
      <w:r>
        <w:rPr>
          <w:noProof/>
          <w:sz w:val="24"/>
          <w:szCs w:val="28"/>
        </w:rPr>
        <w:pict>
          <v:rect id="_x0000_s1026" style="position:absolute;left:0;text-align:left;margin-left:374.75pt;margin-top:62.75pt;width:25.4pt;height:11.1pt;z-index:251658240;mso-position-horizontal-relative:text;mso-position-vertical-relative:text" filled="f" strokecolor="red" strokeweight="1.5pt"/>
        </w:pict>
      </w:r>
    </w:p>
    <w:p w:rsidR="00576CC2" w:rsidRDefault="00946BE0" w:rsidP="00A4301F">
      <w:pPr>
        <w:rPr>
          <w:sz w:val="24"/>
          <w:szCs w:val="28"/>
        </w:rPr>
      </w:pPr>
      <w:r w:rsidRPr="00FE7BB7">
        <w:rPr>
          <w:sz w:val="24"/>
          <w:szCs w:val="28"/>
        </w:rPr>
        <w:t>With the exception of the recall for tax evasion</w:t>
      </w:r>
      <w:r w:rsidR="00EA5D45">
        <w:rPr>
          <w:sz w:val="24"/>
          <w:szCs w:val="28"/>
        </w:rPr>
        <w:t xml:space="preserve"> </w:t>
      </w:r>
      <w:r w:rsidR="00BA319F">
        <w:rPr>
          <w:sz w:val="24"/>
          <w:szCs w:val="28"/>
        </w:rPr>
        <w:t xml:space="preserve">(refer to </w:t>
      </w:r>
      <w:r w:rsidR="00EA5D45">
        <w:rPr>
          <w:sz w:val="24"/>
          <w:szCs w:val="28"/>
        </w:rPr>
        <w:t>boxes highlighted in red</w:t>
      </w:r>
      <w:r w:rsidR="00BA319F">
        <w:rPr>
          <w:sz w:val="24"/>
          <w:szCs w:val="28"/>
        </w:rPr>
        <w:t>)</w:t>
      </w:r>
      <w:r w:rsidRPr="00FE7BB7">
        <w:rPr>
          <w:sz w:val="24"/>
          <w:szCs w:val="28"/>
        </w:rPr>
        <w:t xml:space="preserve">, the </w:t>
      </w:r>
      <w:proofErr w:type="spellStart"/>
      <w:r w:rsidRPr="00FE7BB7">
        <w:rPr>
          <w:sz w:val="24"/>
          <w:szCs w:val="28"/>
        </w:rPr>
        <w:t>MoritzLaurer</w:t>
      </w:r>
      <w:proofErr w:type="spellEnd"/>
      <w:r w:rsidRPr="00FE7BB7">
        <w:rPr>
          <w:sz w:val="24"/>
          <w:szCs w:val="28"/>
        </w:rPr>
        <w:t xml:space="preserve">/DeBERTa-v3-base-mnli-fever-anli generally performed better in terms of precision, recall and f1-score for all labeled categories.  Overall accuracy was a bit higher than </w:t>
      </w:r>
      <w:proofErr w:type="spellStart"/>
      <w:r w:rsidRPr="00FE7BB7">
        <w:rPr>
          <w:sz w:val="24"/>
          <w:szCs w:val="28"/>
        </w:rPr>
        <w:t>facebook</w:t>
      </w:r>
      <w:proofErr w:type="spellEnd"/>
      <w:r w:rsidRPr="00FE7BB7">
        <w:rPr>
          <w:sz w:val="24"/>
          <w:szCs w:val="28"/>
        </w:rPr>
        <w:t>/</w:t>
      </w:r>
      <w:proofErr w:type="spellStart"/>
      <w:r w:rsidRPr="00FE7BB7">
        <w:rPr>
          <w:sz w:val="24"/>
          <w:szCs w:val="28"/>
        </w:rPr>
        <w:t>bart</w:t>
      </w:r>
      <w:proofErr w:type="spellEnd"/>
      <w:r w:rsidRPr="00FE7BB7">
        <w:rPr>
          <w:sz w:val="24"/>
          <w:szCs w:val="28"/>
        </w:rPr>
        <w:t>-large-</w:t>
      </w:r>
      <w:proofErr w:type="spellStart"/>
      <w:r w:rsidRPr="00FE7BB7">
        <w:rPr>
          <w:sz w:val="24"/>
          <w:szCs w:val="28"/>
        </w:rPr>
        <w:t>mnli</w:t>
      </w:r>
      <w:proofErr w:type="spellEnd"/>
      <w:r w:rsidRPr="00FE7BB7">
        <w:rPr>
          <w:sz w:val="24"/>
          <w:szCs w:val="28"/>
        </w:rPr>
        <w:t xml:space="preserve"> at 67%.  </w:t>
      </w:r>
      <w:proofErr w:type="spellStart"/>
      <w:r w:rsidRPr="00FE7BB7">
        <w:rPr>
          <w:sz w:val="24"/>
          <w:szCs w:val="28"/>
        </w:rPr>
        <w:t>MoritzLaurer</w:t>
      </w:r>
      <w:proofErr w:type="spellEnd"/>
      <w:r w:rsidRPr="00FE7BB7">
        <w:rPr>
          <w:sz w:val="24"/>
          <w:szCs w:val="28"/>
        </w:rPr>
        <w:t>/DeBERTa-v3-base-mnli-fever-anli would thus be used for topic modeling of financial crime on the CNBC news dataset.</w:t>
      </w:r>
    </w:p>
    <w:p w:rsidR="00323B0C" w:rsidRDefault="00323B0C" w:rsidP="00A4301F">
      <w:pPr>
        <w:rPr>
          <w:sz w:val="24"/>
          <w:szCs w:val="28"/>
        </w:rPr>
      </w:pPr>
    </w:p>
    <w:p w:rsidR="00A4301F" w:rsidRPr="00FE7BB7" w:rsidRDefault="00A4301F" w:rsidP="00A4301F">
      <w:pPr>
        <w:rPr>
          <w:b/>
          <w:bCs/>
          <w:sz w:val="28"/>
          <w:szCs w:val="28"/>
        </w:rPr>
      </w:pPr>
      <w:r w:rsidRPr="00FE7BB7">
        <w:rPr>
          <w:b/>
          <w:bCs/>
          <w:sz w:val="28"/>
          <w:szCs w:val="28"/>
        </w:rPr>
        <w:lastRenderedPageBreak/>
        <w:t>Sentiment Classification Model Results</w:t>
      </w:r>
    </w:p>
    <w:p w:rsidR="00335AF5" w:rsidRPr="00FE7BB7" w:rsidRDefault="00A4301F" w:rsidP="00576CC2">
      <w:pPr>
        <w:rPr>
          <w:sz w:val="24"/>
          <w:szCs w:val="28"/>
        </w:rPr>
      </w:pPr>
      <w:r w:rsidRPr="00FE7BB7">
        <w:rPr>
          <w:sz w:val="24"/>
          <w:szCs w:val="28"/>
        </w:rPr>
        <w:t>The same dataset of 75 news articles from the topic modeling experiment was used but now articles are manually labeled as negative, neutral or positive</w:t>
      </w:r>
    </w:p>
    <w:p w:rsidR="00A4301F" w:rsidRPr="00FE7BB7" w:rsidRDefault="00335AF5" w:rsidP="00A4301F">
      <w:pPr>
        <w:rPr>
          <w:sz w:val="24"/>
          <w:szCs w:val="28"/>
        </w:rPr>
      </w:pPr>
      <w:r w:rsidRPr="00FE7BB7">
        <w:rPr>
          <w:sz w:val="24"/>
          <w:szCs w:val="28"/>
        </w:rPr>
        <w:t xml:space="preserve">Tables </w:t>
      </w:r>
      <w:r w:rsidR="00FE7BB7">
        <w:rPr>
          <w:sz w:val="24"/>
          <w:szCs w:val="28"/>
        </w:rPr>
        <w:t xml:space="preserve">below </w:t>
      </w:r>
      <w:r w:rsidR="00576CC2" w:rsidRPr="00FE7BB7">
        <w:rPr>
          <w:sz w:val="24"/>
          <w:szCs w:val="28"/>
        </w:rPr>
        <w:t>show the recall, precision and accuracy of the model</w:t>
      </w:r>
      <w:r w:rsidRPr="00FE7BB7">
        <w:rPr>
          <w:sz w:val="24"/>
          <w:szCs w:val="28"/>
        </w:rPr>
        <w:t>s used.</w:t>
      </w:r>
    </w:p>
    <w:p w:rsidR="00946BE0" w:rsidRPr="00FE7BB7" w:rsidRDefault="00576CC2" w:rsidP="00946BE0">
      <w:pPr>
        <w:rPr>
          <w:sz w:val="28"/>
          <w:szCs w:val="28"/>
        </w:rPr>
      </w:pPr>
      <w:r w:rsidRPr="00FE7BB7">
        <w:rPr>
          <w:noProof/>
          <w:sz w:val="28"/>
          <w:szCs w:val="28"/>
        </w:rPr>
        <w:drawing>
          <wp:inline distT="0" distB="0" distL="0" distR="0">
            <wp:extent cx="5943600" cy="2028092"/>
            <wp:effectExtent l="0" t="0" r="0"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5968" cy="3261757"/>
                      <a:chOff x="0" y="2017407"/>
                      <a:chExt cx="8855968" cy="3261757"/>
                    </a:xfrm>
                  </a:grpSpPr>
                  <a:sp>
                    <a:nvSpPr>
                      <a:cNvPr id="7" name="Rectangle 6"/>
                      <a:cNvSpPr/>
                    </a:nvSpPr>
                    <a:spPr>
                      <a:xfrm>
                        <a:off x="0" y="2017407"/>
                        <a:ext cx="2056703" cy="338546"/>
                      </a:xfrm>
                      <a:prstGeom prst="rect">
                        <a:avLst/>
                      </a:prstGeom>
                    </a:spPr>
                    <a:txSp>
                      <a:txBody>
                        <a:bodyPr wrap="none" lIns="91433" tIns="45716" rIns="91433" bIns="45716">
                          <a:spAutoFit/>
                        </a:bodyPr>
                        <a:lstStyle>
                          <a:defPPr>
                            <a:defRPr lang="en-US"/>
                          </a:defPPr>
                          <a:lvl1pPr marL="0" algn="l" defTabSz="914330" rtl="0" eaLnBrk="1" latinLnBrk="0" hangingPunct="1">
                            <a:defRPr sz="1800" kern="1200">
                              <a:solidFill>
                                <a:schemeClr val="tx1"/>
                              </a:solidFill>
                              <a:latin typeface="+mn-lt"/>
                              <a:ea typeface="+mn-ea"/>
                              <a:cs typeface="+mn-cs"/>
                            </a:defRPr>
                          </a:lvl1pPr>
                          <a:lvl2pPr marL="457165" algn="l" defTabSz="914330" rtl="0" eaLnBrk="1" latinLnBrk="0" hangingPunct="1">
                            <a:defRPr sz="1800" kern="1200">
                              <a:solidFill>
                                <a:schemeClr val="tx1"/>
                              </a:solidFill>
                              <a:latin typeface="+mn-lt"/>
                              <a:ea typeface="+mn-ea"/>
                              <a:cs typeface="+mn-cs"/>
                            </a:defRPr>
                          </a:lvl2pPr>
                          <a:lvl3pPr marL="914330" algn="l" defTabSz="914330" rtl="0" eaLnBrk="1" latinLnBrk="0" hangingPunct="1">
                            <a:defRPr sz="1800" kern="1200">
                              <a:solidFill>
                                <a:schemeClr val="tx1"/>
                              </a:solidFill>
                              <a:latin typeface="+mn-lt"/>
                              <a:ea typeface="+mn-ea"/>
                              <a:cs typeface="+mn-cs"/>
                            </a:defRPr>
                          </a:lvl3pPr>
                          <a:lvl4pPr marL="1371495" algn="l" defTabSz="914330" rtl="0" eaLnBrk="1" latinLnBrk="0" hangingPunct="1">
                            <a:defRPr sz="1800" kern="1200">
                              <a:solidFill>
                                <a:schemeClr val="tx1"/>
                              </a:solidFill>
                              <a:latin typeface="+mn-lt"/>
                              <a:ea typeface="+mn-ea"/>
                              <a:cs typeface="+mn-cs"/>
                            </a:defRPr>
                          </a:lvl4pPr>
                          <a:lvl5pPr marL="1828660" algn="l" defTabSz="914330" rtl="0" eaLnBrk="1" latinLnBrk="0" hangingPunct="1">
                            <a:defRPr sz="1800" kern="1200">
                              <a:solidFill>
                                <a:schemeClr val="tx1"/>
                              </a:solidFill>
                              <a:latin typeface="+mn-lt"/>
                              <a:ea typeface="+mn-ea"/>
                              <a:cs typeface="+mn-cs"/>
                            </a:defRPr>
                          </a:lvl5pPr>
                          <a:lvl6pPr marL="2285825" algn="l" defTabSz="914330" rtl="0" eaLnBrk="1" latinLnBrk="0" hangingPunct="1">
                            <a:defRPr sz="1800" kern="1200">
                              <a:solidFill>
                                <a:schemeClr val="tx1"/>
                              </a:solidFill>
                              <a:latin typeface="+mn-lt"/>
                              <a:ea typeface="+mn-ea"/>
                              <a:cs typeface="+mn-cs"/>
                            </a:defRPr>
                          </a:lvl6pPr>
                          <a:lvl7pPr marL="2742990" algn="l" defTabSz="914330" rtl="0" eaLnBrk="1" latinLnBrk="0" hangingPunct="1">
                            <a:defRPr sz="1800" kern="1200">
                              <a:solidFill>
                                <a:schemeClr val="tx1"/>
                              </a:solidFill>
                              <a:latin typeface="+mn-lt"/>
                              <a:ea typeface="+mn-ea"/>
                              <a:cs typeface="+mn-cs"/>
                            </a:defRPr>
                          </a:lvl7pPr>
                          <a:lvl8pPr marL="3200155" algn="l" defTabSz="914330" rtl="0" eaLnBrk="1" latinLnBrk="0" hangingPunct="1">
                            <a:defRPr sz="1800" kern="1200">
                              <a:solidFill>
                                <a:schemeClr val="tx1"/>
                              </a:solidFill>
                              <a:latin typeface="+mn-lt"/>
                              <a:ea typeface="+mn-ea"/>
                              <a:cs typeface="+mn-cs"/>
                            </a:defRPr>
                          </a:lvl8pPr>
                          <a:lvl9pPr marL="3657320" algn="l" defTabSz="914330" rtl="0" eaLnBrk="1" latinLnBrk="0" hangingPunct="1">
                            <a:defRPr sz="1800" kern="1200">
                              <a:solidFill>
                                <a:schemeClr val="tx1"/>
                              </a:solidFill>
                              <a:latin typeface="+mn-lt"/>
                              <a:ea typeface="+mn-ea"/>
                              <a:cs typeface="+mn-cs"/>
                            </a:defRPr>
                          </a:lvl9pPr>
                        </a:lstStyle>
                        <a:p>
                          <a:pPr marL="857184" lvl="1" indent="-457165"/>
                          <a:r>
                            <a:rPr lang="en-US" sz="1600" b="1" dirty="0" err="1" smtClean="0"/>
                            <a:t>ProsusAI</a:t>
                          </a:r>
                          <a:r>
                            <a:rPr lang="en-US" sz="1600" b="1" dirty="0" smtClean="0"/>
                            <a:t>/</a:t>
                          </a:r>
                          <a:r>
                            <a:rPr lang="en-US" sz="1600" b="1" dirty="0" err="1" smtClean="0"/>
                            <a:t>finbert</a:t>
                          </a:r>
                          <a:endParaRPr lang="en-US" sz="1600" b="1" dirty="0" smtClean="0"/>
                        </a:p>
                      </a:txBody>
                      <a:useSpRect/>
                    </a:txSp>
                  </a:sp>
                  <a:sp>
                    <a:nvSpPr>
                      <a:cNvPr id="8" name="Rectangle 7"/>
                      <a:cNvSpPr/>
                    </a:nvSpPr>
                    <a:spPr>
                      <a:xfrm>
                        <a:off x="4283968" y="2017407"/>
                        <a:ext cx="4572000" cy="338546"/>
                      </a:xfrm>
                      <a:prstGeom prst="rect">
                        <a:avLst/>
                      </a:prstGeom>
                    </a:spPr>
                    <a:txSp>
                      <a:txBody>
                        <a:bodyPr lIns="91433" tIns="45716" rIns="91433" bIns="45716">
                          <a:spAutoFit/>
                        </a:bodyPr>
                        <a:lstStyle>
                          <a:defPPr>
                            <a:defRPr lang="en-US"/>
                          </a:defPPr>
                          <a:lvl1pPr marL="0" algn="l" defTabSz="914330" rtl="0" eaLnBrk="1" latinLnBrk="0" hangingPunct="1">
                            <a:defRPr sz="1800" kern="1200">
                              <a:solidFill>
                                <a:schemeClr val="tx1"/>
                              </a:solidFill>
                              <a:latin typeface="+mn-lt"/>
                              <a:ea typeface="+mn-ea"/>
                              <a:cs typeface="+mn-cs"/>
                            </a:defRPr>
                          </a:lvl1pPr>
                          <a:lvl2pPr marL="457165" algn="l" defTabSz="914330" rtl="0" eaLnBrk="1" latinLnBrk="0" hangingPunct="1">
                            <a:defRPr sz="1800" kern="1200">
                              <a:solidFill>
                                <a:schemeClr val="tx1"/>
                              </a:solidFill>
                              <a:latin typeface="+mn-lt"/>
                              <a:ea typeface="+mn-ea"/>
                              <a:cs typeface="+mn-cs"/>
                            </a:defRPr>
                          </a:lvl2pPr>
                          <a:lvl3pPr marL="914330" algn="l" defTabSz="914330" rtl="0" eaLnBrk="1" latinLnBrk="0" hangingPunct="1">
                            <a:defRPr sz="1800" kern="1200">
                              <a:solidFill>
                                <a:schemeClr val="tx1"/>
                              </a:solidFill>
                              <a:latin typeface="+mn-lt"/>
                              <a:ea typeface="+mn-ea"/>
                              <a:cs typeface="+mn-cs"/>
                            </a:defRPr>
                          </a:lvl3pPr>
                          <a:lvl4pPr marL="1371495" algn="l" defTabSz="914330" rtl="0" eaLnBrk="1" latinLnBrk="0" hangingPunct="1">
                            <a:defRPr sz="1800" kern="1200">
                              <a:solidFill>
                                <a:schemeClr val="tx1"/>
                              </a:solidFill>
                              <a:latin typeface="+mn-lt"/>
                              <a:ea typeface="+mn-ea"/>
                              <a:cs typeface="+mn-cs"/>
                            </a:defRPr>
                          </a:lvl4pPr>
                          <a:lvl5pPr marL="1828660" algn="l" defTabSz="914330" rtl="0" eaLnBrk="1" latinLnBrk="0" hangingPunct="1">
                            <a:defRPr sz="1800" kern="1200">
                              <a:solidFill>
                                <a:schemeClr val="tx1"/>
                              </a:solidFill>
                              <a:latin typeface="+mn-lt"/>
                              <a:ea typeface="+mn-ea"/>
                              <a:cs typeface="+mn-cs"/>
                            </a:defRPr>
                          </a:lvl5pPr>
                          <a:lvl6pPr marL="2285825" algn="l" defTabSz="914330" rtl="0" eaLnBrk="1" latinLnBrk="0" hangingPunct="1">
                            <a:defRPr sz="1800" kern="1200">
                              <a:solidFill>
                                <a:schemeClr val="tx1"/>
                              </a:solidFill>
                              <a:latin typeface="+mn-lt"/>
                              <a:ea typeface="+mn-ea"/>
                              <a:cs typeface="+mn-cs"/>
                            </a:defRPr>
                          </a:lvl6pPr>
                          <a:lvl7pPr marL="2742990" algn="l" defTabSz="914330" rtl="0" eaLnBrk="1" latinLnBrk="0" hangingPunct="1">
                            <a:defRPr sz="1800" kern="1200">
                              <a:solidFill>
                                <a:schemeClr val="tx1"/>
                              </a:solidFill>
                              <a:latin typeface="+mn-lt"/>
                              <a:ea typeface="+mn-ea"/>
                              <a:cs typeface="+mn-cs"/>
                            </a:defRPr>
                          </a:lvl7pPr>
                          <a:lvl8pPr marL="3200155" algn="l" defTabSz="914330" rtl="0" eaLnBrk="1" latinLnBrk="0" hangingPunct="1">
                            <a:defRPr sz="1800" kern="1200">
                              <a:solidFill>
                                <a:schemeClr val="tx1"/>
                              </a:solidFill>
                              <a:latin typeface="+mn-lt"/>
                              <a:ea typeface="+mn-ea"/>
                              <a:cs typeface="+mn-cs"/>
                            </a:defRPr>
                          </a:lvl8pPr>
                          <a:lvl9pPr marL="3657320" algn="l" defTabSz="914330" rtl="0" eaLnBrk="1" latinLnBrk="0" hangingPunct="1">
                            <a:defRPr sz="1800" kern="1200">
                              <a:solidFill>
                                <a:schemeClr val="tx1"/>
                              </a:solidFill>
                              <a:latin typeface="+mn-lt"/>
                              <a:ea typeface="+mn-ea"/>
                              <a:cs typeface="+mn-cs"/>
                            </a:defRPr>
                          </a:lvl9pPr>
                        </a:lstStyle>
                        <a:p>
                          <a:pPr marL="857184" lvl="1" indent="-457165"/>
                          <a:r>
                            <a:rPr lang="en-US" sz="1600" b="1" dirty="0" err="1" smtClean="0"/>
                            <a:t>yiyanghkust</a:t>
                          </a:r>
                          <a:r>
                            <a:rPr lang="en-US" sz="1600" b="1" dirty="0" smtClean="0"/>
                            <a:t>/</a:t>
                          </a:r>
                          <a:r>
                            <a:rPr lang="en-US" sz="1600" b="1" dirty="0" err="1" smtClean="0"/>
                            <a:t>finbert</a:t>
                          </a:r>
                          <a:r>
                            <a:rPr lang="en-US" sz="1600" b="1" dirty="0" smtClean="0"/>
                            <a:t>-tone</a:t>
                          </a:r>
                        </a:p>
                      </a:txBody>
                      <a:useSpRect/>
                    </a:txSp>
                  </a:sp>
                  <a:pic>
                    <a:nvPicPr>
                      <a:cNvPr id="2052" name="Picture 4"/>
                      <a:cNvPicPr>
                        <a:picLocks noChangeAspect="1" noChangeArrowheads="1"/>
                      </a:cNvPicPr>
                    </a:nvPicPr>
                    <a:blipFill>
                      <a:blip r:embed="rId9" cstate="print"/>
                      <a:srcRect/>
                      <a:stretch>
                        <a:fillRect/>
                      </a:stretch>
                    </a:blipFill>
                    <a:spPr bwMode="auto">
                      <a:xfrm>
                        <a:off x="4860035" y="2317441"/>
                        <a:ext cx="3681412" cy="1181364"/>
                      </a:xfrm>
                      <a:prstGeom prst="rect">
                        <a:avLst/>
                      </a:prstGeom>
                      <a:noFill/>
                      <a:ln w="9525">
                        <a:noFill/>
                        <a:miter lim="800000"/>
                        <a:headEnd/>
                        <a:tailEnd/>
                      </a:ln>
                      <a:effectLst/>
                    </a:spPr>
                  </a:pic>
                  <a:pic>
                    <a:nvPicPr>
                      <a:cNvPr id="2053" name="Picture 5"/>
                      <a:cNvPicPr>
                        <a:picLocks noChangeAspect="1" noChangeArrowheads="1"/>
                      </a:cNvPicPr>
                    </a:nvPicPr>
                    <a:blipFill>
                      <a:blip r:embed="rId10" cstate="print"/>
                      <a:srcRect/>
                      <a:stretch>
                        <a:fillRect/>
                      </a:stretch>
                    </a:blipFill>
                    <a:spPr bwMode="auto">
                      <a:xfrm>
                        <a:off x="395539" y="2317443"/>
                        <a:ext cx="3719512" cy="1156229"/>
                      </a:xfrm>
                      <a:prstGeom prst="rect">
                        <a:avLst/>
                      </a:prstGeom>
                      <a:noFill/>
                      <a:ln w="9525">
                        <a:noFill/>
                        <a:miter lim="800000"/>
                        <a:headEnd/>
                        <a:tailEnd/>
                      </a:ln>
                      <a:effectLst/>
                    </a:spPr>
                  </a:pic>
                  <a:pic>
                    <a:nvPicPr>
                      <a:cNvPr id="2054" name="Picture 6"/>
                      <a:cNvPicPr>
                        <a:picLocks noChangeAspect="1" noChangeArrowheads="1"/>
                      </a:cNvPicPr>
                    </a:nvPicPr>
                    <a:blipFill>
                      <a:blip r:embed="rId11" cstate="print"/>
                      <a:srcRect/>
                      <a:stretch>
                        <a:fillRect/>
                      </a:stretch>
                    </a:blipFill>
                    <a:spPr bwMode="auto">
                      <a:xfrm>
                        <a:off x="323532" y="4117643"/>
                        <a:ext cx="3741736" cy="1161521"/>
                      </a:xfrm>
                      <a:prstGeom prst="rect">
                        <a:avLst/>
                      </a:prstGeom>
                      <a:noFill/>
                      <a:ln w="9525">
                        <a:noFill/>
                        <a:miter lim="800000"/>
                        <a:headEnd/>
                        <a:tailEnd/>
                      </a:ln>
                      <a:effectLst/>
                    </a:spPr>
                  </a:pic>
                  <a:sp>
                    <a:nvSpPr>
                      <a:cNvPr id="14" name="Rectangle 13"/>
                      <a:cNvSpPr/>
                    </a:nvSpPr>
                    <a:spPr>
                      <a:xfrm>
                        <a:off x="1" y="3577581"/>
                        <a:ext cx="3995936" cy="584767"/>
                      </a:xfrm>
                      <a:prstGeom prst="rect">
                        <a:avLst/>
                      </a:prstGeom>
                    </a:spPr>
                    <a:txSp>
                      <a:txBody>
                        <a:bodyPr wrap="square" lIns="91433" tIns="45716" rIns="91433" bIns="45716">
                          <a:spAutoFit/>
                        </a:bodyPr>
                        <a:lstStyle>
                          <a:defPPr>
                            <a:defRPr lang="en-US"/>
                          </a:defPPr>
                          <a:lvl1pPr marL="0" algn="l" defTabSz="914330" rtl="0" eaLnBrk="1" latinLnBrk="0" hangingPunct="1">
                            <a:defRPr sz="1800" kern="1200">
                              <a:solidFill>
                                <a:schemeClr val="tx1"/>
                              </a:solidFill>
                              <a:latin typeface="+mn-lt"/>
                              <a:ea typeface="+mn-ea"/>
                              <a:cs typeface="+mn-cs"/>
                            </a:defRPr>
                          </a:lvl1pPr>
                          <a:lvl2pPr marL="457165" algn="l" defTabSz="914330" rtl="0" eaLnBrk="1" latinLnBrk="0" hangingPunct="1">
                            <a:defRPr sz="1800" kern="1200">
                              <a:solidFill>
                                <a:schemeClr val="tx1"/>
                              </a:solidFill>
                              <a:latin typeface="+mn-lt"/>
                              <a:ea typeface="+mn-ea"/>
                              <a:cs typeface="+mn-cs"/>
                            </a:defRPr>
                          </a:lvl2pPr>
                          <a:lvl3pPr marL="914330" algn="l" defTabSz="914330" rtl="0" eaLnBrk="1" latinLnBrk="0" hangingPunct="1">
                            <a:defRPr sz="1800" kern="1200">
                              <a:solidFill>
                                <a:schemeClr val="tx1"/>
                              </a:solidFill>
                              <a:latin typeface="+mn-lt"/>
                              <a:ea typeface="+mn-ea"/>
                              <a:cs typeface="+mn-cs"/>
                            </a:defRPr>
                          </a:lvl3pPr>
                          <a:lvl4pPr marL="1371495" algn="l" defTabSz="914330" rtl="0" eaLnBrk="1" latinLnBrk="0" hangingPunct="1">
                            <a:defRPr sz="1800" kern="1200">
                              <a:solidFill>
                                <a:schemeClr val="tx1"/>
                              </a:solidFill>
                              <a:latin typeface="+mn-lt"/>
                              <a:ea typeface="+mn-ea"/>
                              <a:cs typeface="+mn-cs"/>
                            </a:defRPr>
                          </a:lvl4pPr>
                          <a:lvl5pPr marL="1828660" algn="l" defTabSz="914330" rtl="0" eaLnBrk="1" latinLnBrk="0" hangingPunct="1">
                            <a:defRPr sz="1800" kern="1200">
                              <a:solidFill>
                                <a:schemeClr val="tx1"/>
                              </a:solidFill>
                              <a:latin typeface="+mn-lt"/>
                              <a:ea typeface="+mn-ea"/>
                              <a:cs typeface="+mn-cs"/>
                            </a:defRPr>
                          </a:lvl5pPr>
                          <a:lvl6pPr marL="2285825" algn="l" defTabSz="914330" rtl="0" eaLnBrk="1" latinLnBrk="0" hangingPunct="1">
                            <a:defRPr sz="1800" kern="1200">
                              <a:solidFill>
                                <a:schemeClr val="tx1"/>
                              </a:solidFill>
                              <a:latin typeface="+mn-lt"/>
                              <a:ea typeface="+mn-ea"/>
                              <a:cs typeface="+mn-cs"/>
                            </a:defRPr>
                          </a:lvl6pPr>
                          <a:lvl7pPr marL="2742990" algn="l" defTabSz="914330" rtl="0" eaLnBrk="1" latinLnBrk="0" hangingPunct="1">
                            <a:defRPr sz="1800" kern="1200">
                              <a:solidFill>
                                <a:schemeClr val="tx1"/>
                              </a:solidFill>
                              <a:latin typeface="+mn-lt"/>
                              <a:ea typeface="+mn-ea"/>
                              <a:cs typeface="+mn-cs"/>
                            </a:defRPr>
                          </a:lvl7pPr>
                          <a:lvl8pPr marL="3200155" algn="l" defTabSz="914330" rtl="0" eaLnBrk="1" latinLnBrk="0" hangingPunct="1">
                            <a:defRPr sz="1800" kern="1200">
                              <a:solidFill>
                                <a:schemeClr val="tx1"/>
                              </a:solidFill>
                              <a:latin typeface="+mn-lt"/>
                              <a:ea typeface="+mn-ea"/>
                              <a:cs typeface="+mn-cs"/>
                            </a:defRPr>
                          </a:lvl8pPr>
                          <a:lvl9pPr marL="3657320" algn="l" defTabSz="914330" rtl="0" eaLnBrk="1" latinLnBrk="0" hangingPunct="1">
                            <a:defRPr sz="1800" kern="1200">
                              <a:solidFill>
                                <a:schemeClr val="tx1"/>
                              </a:solidFill>
                              <a:latin typeface="+mn-lt"/>
                              <a:ea typeface="+mn-ea"/>
                              <a:cs typeface="+mn-cs"/>
                            </a:defRPr>
                          </a:lvl9pPr>
                        </a:lstStyle>
                        <a:p>
                          <a:pPr marL="857184" lvl="1" indent="-457165"/>
                          <a:r>
                            <a:rPr lang="en-US" sz="1600" b="1" dirty="0" smtClean="0"/>
                            <a:t>mrm8488/</a:t>
                          </a:r>
                          <a:r>
                            <a:rPr lang="en-US" sz="1600" b="1" dirty="0" err="1" smtClean="0"/>
                            <a:t>distilroberta</a:t>
                          </a:r>
                          <a:r>
                            <a:rPr lang="en-US" sz="1600" b="1" dirty="0" smtClean="0"/>
                            <a:t>-</a:t>
                          </a:r>
                          <a:r>
                            <a:rPr lang="en-US" sz="1600" b="1" dirty="0" err="1" smtClean="0"/>
                            <a:t>finetuned</a:t>
                          </a:r>
                          <a:r>
                            <a:rPr lang="en-US" sz="1600" b="1" dirty="0" smtClean="0"/>
                            <a:t>-financial-news-sentiment-analysis</a:t>
                          </a:r>
                        </a:p>
                      </a:txBody>
                      <a:useSpRect/>
                    </a:txSp>
                  </a:sp>
                </lc:lockedCanvas>
              </a:graphicData>
            </a:graphic>
          </wp:inline>
        </w:drawing>
      </w:r>
    </w:p>
    <w:p w:rsidR="00335AF5" w:rsidRPr="00FE7BB7" w:rsidRDefault="00335AF5" w:rsidP="00335AF5">
      <w:pPr>
        <w:pStyle w:val="ListParagraph"/>
        <w:ind w:left="0"/>
        <w:rPr>
          <w:sz w:val="24"/>
          <w:szCs w:val="28"/>
        </w:rPr>
      </w:pPr>
      <w:proofErr w:type="spellStart"/>
      <w:r w:rsidRPr="00FE7BB7">
        <w:rPr>
          <w:bCs/>
          <w:sz w:val="24"/>
          <w:szCs w:val="28"/>
        </w:rPr>
        <w:t>ProsusAI</w:t>
      </w:r>
      <w:proofErr w:type="spellEnd"/>
      <w:r w:rsidRPr="00FE7BB7">
        <w:rPr>
          <w:bCs/>
          <w:sz w:val="24"/>
          <w:szCs w:val="28"/>
        </w:rPr>
        <w:t>/</w:t>
      </w:r>
      <w:proofErr w:type="spellStart"/>
      <w:r w:rsidRPr="00FE7BB7">
        <w:rPr>
          <w:bCs/>
          <w:sz w:val="24"/>
          <w:szCs w:val="28"/>
        </w:rPr>
        <w:t>finbert</w:t>
      </w:r>
      <w:proofErr w:type="spellEnd"/>
      <w:r w:rsidRPr="00FE7BB7">
        <w:rPr>
          <w:bCs/>
          <w:sz w:val="24"/>
          <w:szCs w:val="28"/>
        </w:rPr>
        <w:t xml:space="preserve"> outperformed the rest of the models </w:t>
      </w:r>
      <w:r w:rsidR="00E30D5A" w:rsidRPr="00FE7BB7">
        <w:rPr>
          <w:bCs/>
          <w:sz w:val="24"/>
          <w:szCs w:val="28"/>
        </w:rPr>
        <w:t xml:space="preserve">in all metrics, with overall accuracy at 73%.  </w:t>
      </w:r>
      <w:proofErr w:type="spellStart"/>
      <w:r w:rsidR="00E30D5A" w:rsidRPr="00FE7BB7">
        <w:rPr>
          <w:bCs/>
          <w:sz w:val="24"/>
          <w:szCs w:val="28"/>
        </w:rPr>
        <w:t>ProsusAI</w:t>
      </w:r>
      <w:proofErr w:type="spellEnd"/>
      <w:r w:rsidR="00E30D5A" w:rsidRPr="00FE7BB7">
        <w:rPr>
          <w:bCs/>
          <w:sz w:val="24"/>
          <w:szCs w:val="28"/>
        </w:rPr>
        <w:t>/</w:t>
      </w:r>
      <w:proofErr w:type="spellStart"/>
      <w:r w:rsidR="00E30D5A" w:rsidRPr="00FE7BB7">
        <w:rPr>
          <w:bCs/>
          <w:sz w:val="24"/>
          <w:szCs w:val="28"/>
        </w:rPr>
        <w:t>finbert</w:t>
      </w:r>
      <w:proofErr w:type="spellEnd"/>
      <w:r w:rsidR="00E30D5A" w:rsidRPr="00FE7BB7">
        <w:rPr>
          <w:bCs/>
          <w:sz w:val="24"/>
          <w:szCs w:val="28"/>
        </w:rPr>
        <w:t xml:space="preserve"> will be used for sentiment classification.</w:t>
      </w:r>
    </w:p>
    <w:p w:rsidR="001832A9" w:rsidRPr="00FE7BB7" w:rsidRDefault="001832A9" w:rsidP="004E34BB">
      <w:pPr>
        <w:pStyle w:val="ListParagraph"/>
        <w:ind w:left="0"/>
        <w:rPr>
          <w:sz w:val="24"/>
          <w:szCs w:val="28"/>
        </w:rPr>
      </w:pPr>
    </w:p>
    <w:p w:rsidR="00922D1E" w:rsidRPr="00FE7BB7" w:rsidRDefault="00922D1E" w:rsidP="00897A7A">
      <w:pPr>
        <w:pStyle w:val="ListParagraph"/>
        <w:ind w:left="0"/>
        <w:rPr>
          <w:bCs/>
          <w:sz w:val="24"/>
          <w:szCs w:val="28"/>
        </w:rPr>
      </w:pPr>
      <w:r w:rsidRPr="00FE7BB7">
        <w:rPr>
          <w:b/>
          <w:sz w:val="28"/>
          <w:szCs w:val="28"/>
        </w:rPr>
        <w:t>CNBC results</w:t>
      </w:r>
    </w:p>
    <w:p w:rsidR="00922D1E" w:rsidRPr="00FE7BB7" w:rsidRDefault="00922D1E" w:rsidP="00897A7A">
      <w:pPr>
        <w:pStyle w:val="ListParagraph"/>
        <w:ind w:left="0"/>
        <w:rPr>
          <w:sz w:val="24"/>
          <w:szCs w:val="28"/>
        </w:rPr>
      </w:pPr>
    </w:p>
    <w:p w:rsidR="00922D1E" w:rsidRPr="00FE7BB7" w:rsidRDefault="00922D1E" w:rsidP="00897A7A">
      <w:pPr>
        <w:pStyle w:val="ListParagraph"/>
        <w:ind w:left="0"/>
        <w:rPr>
          <w:bCs/>
          <w:sz w:val="24"/>
          <w:szCs w:val="28"/>
        </w:rPr>
      </w:pPr>
      <w:r w:rsidRPr="00FE7BB7">
        <w:rPr>
          <w:sz w:val="24"/>
          <w:szCs w:val="28"/>
        </w:rPr>
        <w:t>Attached</w:t>
      </w:r>
      <w:ins w:id="1" w:author="YT Koh" w:date="2025-02-19T23:36:00Z">
        <w:r w:rsidR="00BA319F">
          <w:rPr>
            <w:sz w:val="24"/>
            <w:szCs w:val="28"/>
          </w:rPr>
          <w:t xml:space="preserve"> </w:t>
        </w:r>
      </w:ins>
      <w:r w:rsidR="00BA319F">
        <w:rPr>
          <w:sz w:val="24"/>
          <w:szCs w:val="28"/>
        </w:rPr>
        <w:t>below</w:t>
      </w:r>
      <w:r w:rsidRPr="00FE7BB7">
        <w:rPr>
          <w:sz w:val="24"/>
          <w:szCs w:val="28"/>
        </w:rPr>
        <w:t xml:space="preserve"> is</w:t>
      </w:r>
      <w:r w:rsidR="00BA319F">
        <w:rPr>
          <w:sz w:val="24"/>
          <w:szCs w:val="28"/>
        </w:rPr>
        <w:t xml:space="preserve"> </w:t>
      </w:r>
      <w:r w:rsidR="00323B0C">
        <w:rPr>
          <w:sz w:val="24"/>
          <w:szCs w:val="28"/>
        </w:rPr>
        <w:t>the</w:t>
      </w:r>
      <w:r w:rsidRPr="00FE7BB7">
        <w:rPr>
          <w:sz w:val="24"/>
          <w:szCs w:val="28"/>
        </w:rPr>
        <w:t xml:space="preserve"> excel</w:t>
      </w:r>
      <w:r w:rsidR="00BA319F">
        <w:rPr>
          <w:sz w:val="24"/>
          <w:szCs w:val="28"/>
        </w:rPr>
        <w:t xml:space="preserve"> file </w:t>
      </w:r>
      <w:r w:rsidR="00323B0C">
        <w:rPr>
          <w:sz w:val="24"/>
          <w:szCs w:val="28"/>
        </w:rPr>
        <w:t xml:space="preserve">containing </w:t>
      </w:r>
      <w:r w:rsidRPr="00FE7BB7">
        <w:rPr>
          <w:sz w:val="24"/>
          <w:szCs w:val="28"/>
        </w:rPr>
        <w:t xml:space="preserve">samples of CNBC news predicted with </w:t>
      </w:r>
      <w:proofErr w:type="spellStart"/>
      <w:r w:rsidRPr="00FE7BB7">
        <w:rPr>
          <w:bCs/>
          <w:sz w:val="24"/>
          <w:szCs w:val="28"/>
        </w:rPr>
        <w:t>ProsusAI</w:t>
      </w:r>
      <w:proofErr w:type="spellEnd"/>
      <w:r w:rsidRPr="00FE7BB7">
        <w:rPr>
          <w:bCs/>
          <w:sz w:val="24"/>
          <w:szCs w:val="28"/>
        </w:rPr>
        <w:t>/</w:t>
      </w:r>
      <w:proofErr w:type="spellStart"/>
      <w:r w:rsidRPr="00FE7BB7">
        <w:rPr>
          <w:bCs/>
          <w:sz w:val="24"/>
          <w:szCs w:val="28"/>
        </w:rPr>
        <w:t>finbert</w:t>
      </w:r>
      <w:proofErr w:type="spellEnd"/>
      <w:r w:rsidRPr="00FE7BB7">
        <w:rPr>
          <w:bCs/>
          <w:sz w:val="24"/>
          <w:szCs w:val="28"/>
        </w:rPr>
        <w:t xml:space="preserve"> model for sentiment classification and </w:t>
      </w:r>
      <w:proofErr w:type="spellStart"/>
      <w:r w:rsidRPr="00FE7BB7">
        <w:rPr>
          <w:bCs/>
          <w:sz w:val="24"/>
          <w:szCs w:val="28"/>
        </w:rPr>
        <w:t>MoritzLaurer</w:t>
      </w:r>
      <w:proofErr w:type="spellEnd"/>
      <w:r w:rsidRPr="00FE7BB7">
        <w:rPr>
          <w:bCs/>
          <w:sz w:val="24"/>
          <w:szCs w:val="28"/>
        </w:rPr>
        <w:t>/DeBERTa-v3-base-mnli-fever-anli for financial crime labeling</w:t>
      </w:r>
      <w:r w:rsidR="00323B0C">
        <w:rPr>
          <w:bCs/>
          <w:sz w:val="24"/>
          <w:szCs w:val="28"/>
        </w:rPr>
        <w:t>.</w:t>
      </w:r>
    </w:p>
    <w:p w:rsidR="00922D1E" w:rsidRPr="00FE7BB7" w:rsidRDefault="00922D1E" w:rsidP="00897A7A">
      <w:pPr>
        <w:pStyle w:val="ListParagraph"/>
        <w:ind w:left="0"/>
        <w:rPr>
          <w:sz w:val="24"/>
          <w:szCs w:val="28"/>
        </w:rPr>
      </w:pPr>
    </w:p>
    <w:p w:rsidR="00922D1E" w:rsidRPr="00FE7BB7" w:rsidRDefault="00B13C4E" w:rsidP="00897A7A">
      <w:pPr>
        <w:pStyle w:val="ListParagraph"/>
        <w:ind w:left="0"/>
        <w:rPr>
          <w:b/>
          <w:sz w:val="28"/>
          <w:szCs w:val="28"/>
        </w:rPr>
      </w:pPr>
      <w:r w:rsidRPr="00C200D9">
        <w:rPr>
          <w:b/>
          <w:sz w:val="28"/>
          <w:szCs w:val="28"/>
        </w:rP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8pt" o:ole="">
            <v:imagedata r:id="rId12" o:title=""/>
          </v:shape>
          <o:OLEObject Type="Embed" ProgID="Excel.Sheet.12" ShapeID="_x0000_i1025" DrawAspect="Icon" ObjectID="_1806432640" r:id="rId13"/>
        </w:object>
      </w:r>
    </w:p>
    <w:p w:rsidR="00AE695F" w:rsidRPr="00FE7BB7" w:rsidRDefault="00AE695F" w:rsidP="00897A7A">
      <w:pPr>
        <w:pStyle w:val="ListParagraph"/>
        <w:ind w:left="0"/>
        <w:rPr>
          <w:b/>
          <w:sz w:val="28"/>
          <w:szCs w:val="28"/>
        </w:rPr>
      </w:pPr>
    </w:p>
    <w:p w:rsidR="00A47D50" w:rsidRPr="00FE7BB7" w:rsidRDefault="00AE695F" w:rsidP="00897A7A">
      <w:pPr>
        <w:pStyle w:val="ListParagraph"/>
        <w:ind w:left="0"/>
        <w:rPr>
          <w:sz w:val="24"/>
          <w:szCs w:val="28"/>
        </w:rPr>
      </w:pPr>
      <w:r w:rsidRPr="00FE7BB7">
        <w:rPr>
          <w:sz w:val="24"/>
          <w:szCs w:val="28"/>
        </w:rPr>
        <w:t>Based on human interpretation of the articles,</w:t>
      </w:r>
      <w:r w:rsidR="007D3312" w:rsidRPr="00FE7BB7">
        <w:rPr>
          <w:sz w:val="24"/>
          <w:szCs w:val="28"/>
        </w:rPr>
        <w:t xml:space="preserve"> it seemed the models correctly predicted </w:t>
      </w:r>
      <w:r w:rsidR="00B13C4E">
        <w:rPr>
          <w:sz w:val="24"/>
          <w:szCs w:val="28"/>
        </w:rPr>
        <w:t>about 16 out of 24 articles (~67%)</w:t>
      </w:r>
      <w:r w:rsidR="007D3312" w:rsidRPr="00FE7BB7">
        <w:rPr>
          <w:sz w:val="24"/>
          <w:szCs w:val="28"/>
        </w:rPr>
        <w:t xml:space="preserve">.  </w:t>
      </w:r>
      <w:r w:rsidR="00F21F88" w:rsidRPr="00FE7BB7">
        <w:rPr>
          <w:sz w:val="24"/>
          <w:szCs w:val="28"/>
        </w:rPr>
        <w:t xml:space="preserve">Perhaps as </w:t>
      </w:r>
      <w:proofErr w:type="spellStart"/>
      <w:r w:rsidR="00F21F88" w:rsidRPr="00FE7BB7">
        <w:rPr>
          <w:bCs/>
          <w:sz w:val="24"/>
          <w:szCs w:val="28"/>
        </w:rPr>
        <w:t>ProsusAI</w:t>
      </w:r>
      <w:proofErr w:type="spellEnd"/>
      <w:r w:rsidR="00F21F88" w:rsidRPr="00FE7BB7">
        <w:rPr>
          <w:bCs/>
          <w:sz w:val="24"/>
          <w:szCs w:val="28"/>
        </w:rPr>
        <w:t>/</w:t>
      </w:r>
      <w:proofErr w:type="spellStart"/>
      <w:r w:rsidR="00F21F88" w:rsidRPr="00FE7BB7">
        <w:rPr>
          <w:bCs/>
          <w:sz w:val="24"/>
          <w:szCs w:val="28"/>
        </w:rPr>
        <w:t>finbert</w:t>
      </w:r>
      <w:proofErr w:type="spellEnd"/>
      <w:r w:rsidR="00F21F88" w:rsidRPr="00FE7BB7">
        <w:rPr>
          <w:bCs/>
          <w:sz w:val="24"/>
          <w:szCs w:val="28"/>
        </w:rPr>
        <w:t xml:space="preserve"> is trained for financial sentiment classification and CNBC contains other types of news such as politics, the</w:t>
      </w:r>
      <w:r w:rsidR="00092825">
        <w:rPr>
          <w:bCs/>
          <w:sz w:val="24"/>
          <w:szCs w:val="28"/>
        </w:rPr>
        <w:t xml:space="preserve"> sentiment</w:t>
      </w:r>
      <w:r w:rsidR="00F21F88" w:rsidRPr="00FE7BB7">
        <w:rPr>
          <w:bCs/>
          <w:sz w:val="24"/>
          <w:szCs w:val="28"/>
        </w:rPr>
        <w:t xml:space="preserve"> classification might not be as good.  </w:t>
      </w:r>
      <w:r w:rsidR="000868BB" w:rsidRPr="00FE7BB7">
        <w:rPr>
          <w:bCs/>
          <w:sz w:val="24"/>
          <w:szCs w:val="28"/>
        </w:rPr>
        <w:t xml:space="preserve">The financial crime topics might also be too few hence model </w:t>
      </w:r>
      <w:r w:rsidR="00B13C4E">
        <w:rPr>
          <w:bCs/>
          <w:sz w:val="24"/>
          <w:szCs w:val="28"/>
        </w:rPr>
        <w:t>mis</w:t>
      </w:r>
      <w:r w:rsidR="000868BB" w:rsidRPr="00FE7BB7">
        <w:rPr>
          <w:bCs/>
          <w:sz w:val="24"/>
          <w:szCs w:val="28"/>
        </w:rPr>
        <w:t xml:space="preserve">classifies certain crimes such as </w:t>
      </w:r>
      <w:r w:rsidR="00B13C4E">
        <w:rPr>
          <w:bCs/>
          <w:sz w:val="24"/>
          <w:szCs w:val="28"/>
        </w:rPr>
        <w:t>bribery</w:t>
      </w:r>
      <w:r w:rsidR="000868BB" w:rsidRPr="00FE7BB7">
        <w:rPr>
          <w:bCs/>
          <w:sz w:val="24"/>
          <w:szCs w:val="28"/>
        </w:rPr>
        <w:t xml:space="preserve"> </w:t>
      </w:r>
      <w:r w:rsidR="00B13C4E">
        <w:rPr>
          <w:bCs/>
          <w:sz w:val="24"/>
          <w:szCs w:val="28"/>
        </w:rPr>
        <w:t>to fraud</w:t>
      </w:r>
      <w:r w:rsidR="000868BB" w:rsidRPr="00FE7BB7">
        <w:rPr>
          <w:bCs/>
          <w:sz w:val="24"/>
          <w:szCs w:val="28"/>
        </w:rPr>
        <w:t>.</w:t>
      </w:r>
    </w:p>
    <w:p w:rsidR="00A47D50" w:rsidRPr="00FE7BB7" w:rsidRDefault="00A47D50" w:rsidP="00897A7A">
      <w:pPr>
        <w:pStyle w:val="ListParagraph"/>
        <w:ind w:left="0"/>
        <w:rPr>
          <w:b/>
          <w:sz w:val="28"/>
          <w:szCs w:val="28"/>
        </w:rPr>
      </w:pPr>
    </w:p>
    <w:p w:rsidR="003A386E" w:rsidRDefault="003A386E" w:rsidP="00897A7A">
      <w:pPr>
        <w:pStyle w:val="ListParagraph"/>
        <w:ind w:left="0"/>
        <w:rPr>
          <w:b/>
          <w:sz w:val="28"/>
          <w:szCs w:val="28"/>
        </w:rPr>
      </w:pPr>
    </w:p>
    <w:p w:rsidR="003A386E" w:rsidRDefault="003A386E" w:rsidP="00897A7A">
      <w:pPr>
        <w:pStyle w:val="ListParagraph"/>
        <w:ind w:left="0"/>
        <w:rPr>
          <w:b/>
          <w:sz w:val="28"/>
          <w:szCs w:val="28"/>
        </w:rPr>
      </w:pPr>
    </w:p>
    <w:p w:rsidR="00897A7A" w:rsidRPr="00FE7BB7" w:rsidRDefault="00897A7A" w:rsidP="00897A7A">
      <w:pPr>
        <w:pStyle w:val="ListParagraph"/>
        <w:ind w:left="0"/>
        <w:rPr>
          <w:b/>
          <w:sz w:val="28"/>
          <w:szCs w:val="28"/>
        </w:rPr>
      </w:pPr>
      <w:r w:rsidRPr="00FE7BB7">
        <w:rPr>
          <w:b/>
          <w:sz w:val="28"/>
          <w:szCs w:val="28"/>
        </w:rPr>
        <w:lastRenderedPageBreak/>
        <w:t>Relevance Scoring Methodology</w:t>
      </w:r>
    </w:p>
    <w:p w:rsidR="00897A7A" w:rsidRPr="00FE7BB7" w:rsidRDefault="00897A7A" w:rsidP="00897A7A">
      <w:pPr>
        <w:pStyle w:val="ListParagraph"/>
        <w:ind w:left="0"/>
        <w:rPr>
          <w:b/>
          <w:sz w:val="28"/>
          <w:szCs w:val="28"/>
        </w:rPr>
      </w:pPr>
    </w:p>
    <w:p w:rsidR="0064421B" w:rsidRDefault="00897A7A" w:rsidP="00897A7A">
      <w:pPr>
        <w:pStyle w:val="ListParagraph"/>
        <w:ind w:left="0"/>
        <w:rPr>
          <w:sz w:val="24"/>
          <w:szCs w:val="28"/>
        </w:rPr>
      </w:pPr>
      <w:r w:rsidRPr="00FE7BB7">
        <w:rPr>
          <w:sz w:val="24"/>
          <w:szCs w:val="28"/>
        </w:rPr>
        <w:t>A relevance score would be created in order to quantify how relevant the news is to financial crime.</w:t>
      </w:r>
    </w:p>
    <w:p w:rsidR="00323B0C" w:rsidRPr="00FE7BB7" w:rsidRDefault="00323B0C" w:rsidP="00897A7A">
      <w:pPr>
        <w:pStyle w:val="ListParagraph"/>
        <w:ind w:left="0"/>
        <w:rPr>
          <w:sz w:val="24"/>
          <w:szCs w:val="28"/>
        </w:rPr>
      </w:pPr>
    </w:p>
    <w:p w:rsidR="00897A7A" w:rsidRPr="00FE7BB7" w:rsidRDefault="00897A7A" w:rsidP="00897A7A">
      <w:pPr>
        <w:pStyle w:val="ListParagraph"/>
        <w:ind w:left="0"/>
        <w:rPr>
          <w:sz w:val="24"/>
          <w:szCs w:val="28"/>
        </w:rPr>
      </w:pPr>
      <w:r w:rsidRPr="00FE7BB7">
        <w:rPr>
          <w:sz w:val="24"/>
          <w:szCs w:val="28"/>
        </w:rPr>
        <w:t xml:space="preserve">A possible calculation is: </w:t>
      </w:r>
    </w:p>
    <w:p w:rsidR="00DB2EE6" w:rsidRPr="00FE7BB7" w:rsidRDefault="00DB2EE6" w:rsidP="00897A7A">
      <w:pPr>
        <w:pStyle w:val="ListParagraph"/>
        <w:ind w:left="0"/>
        <w:rPr>
          <w:sz w:val="24"/>
          <w:szCs w:val="28"/>
        </w:rPr>
      </w:pPr>
    </w:p>
    <w:p w:rsidR="00897A7A" w:rsidRPr="00FE7BB7" w:rsidRDefault="00897A7A" w:rsidP="00897A7A">
      <w:pPr>
        <w:pStyle w:val="ListParagraph"/>
        <w:ind w:left="0"/>
        <w:rPr>
          <w:i/>
          <w:sz w:val="24"/>
          <w:szCs w:val="28"/>
        </w:rPr>
      </w:pPr>
      <w:r w:rsidRPr="00FE7BB7">
        <w:rPr>
          <w:i/>
          <w:sz w:val="24"/>
          <w:szCs w:val="28"/>
        </w:rPr>
        <w:t xml:space="preserve">Reputation of News website * </w:t>
      </w:r>
      <w:r w:rsidR="00707179" w:rsidRPr="00FE7BB7">
        <w:rPr>
          <w:i/>
          <w:sz w:val="24"/>
          <w:szCs w:val="28"/>
        </w:rPr>
        <w:t>financial crime</w:t>
      </w:r>
      <w:r w:rsidRPr="00FE7BB7">
        <w:rPr>
          <w:i/>
          <w:sz w:val="24"/>
          <w:szCs w:val="28"/>
        </w:rPr>
        <w:t xml:space="preserve"> score from model * </w:t>
      </w:r>
      <w:r w:rsidR="00707179" w:rsidRPr="00FE7BB7">
        <w:rPr>
          <w:i/>
          <w:sz w:val="24"/>
          <w:szCs w:val="28"/>
        </w:rPr>
        <w:t xml:space="preserve">sentiment </w:t>
      </w:r>
      <w:r w:rsidRPr="00FE7BB7">
        <w:rPr>
          <w:i/>
          <w:sz w:val="24"/>
          <w:szCs w:val="28"/>
        </w:rPr>
        <w:t>classification score from model</w:t>
      </w:r>
    </w:p>
    <w:p w:rsidR="00897A7A" w:rsidRPr="00FE7BB7" w:rsidRDefault="00897A7A" w:rsidP="00897A7A">
      <w:pPr>
        <w:pStyle w:val="ListParagraph"/>
        <w:ind w:left="0"/>
        <w:rPr>
          <w:sz w:val="24"/>
          <w:szCs w:val="28"/>
        </w:rPr>
      </w:pPr>
    </w:p>
    <w:p w:rsidR="00DB2EE6" w:rsidRPr="00FE7BB7" w:rsidRDefault="00707179" w:rsidP="00897A7A">
      <w:pPr>
        <w:pStyle w:val="ListParagraph"/>
        <w:ind w:left="0"/>
        <w:rPr>
          <w:sz w:val="24"/>
          <w:szCs w:val="28"/>
        </w:rPr>
      </w:pPr>
      <w:r w:rsidRPr="00FE7BB7">
        <w:rPr>
          <w:sz w:val="24"/>
          <w:szCs w:val="28"/>
        </w:rPr>
        <w:t>W</w:t>
      </w:r>
      <w:r w:rsidR="00DB2EE6" w:rsidRPr="00FE7BB7">
        <w:rPr>
          <w:sz w:val="24"/>
          <w:szCs w:val="28"/>
        </w:rPr>
        <w:t>here</w:t>
      </w:r>
      <w:r w:rsidRPr="00FE7BB7">
        <w:rPr>
          <w:sz w:val="24"/>
          <w:szCs w:val="28"/>
        </w:rPr>
        <w:t>:</w:t>
      </w:r>
    </w:p>
    <w:p w:rsidR="00DB2EE6" w:rsidRPr="00FE7BB7" w:rsidRDefault="00DB2EE6" w:rsidP="00DB2EE6">
      <w:pPr>
        <w:pStyle w:val="ListParagraph"/>
        <w:ind w:left="0"/>
        <w:rPr>
          <w:sz w:val="24"/>
          <w:szCs w:val="28"/>
        </w:rPr>
      </w:pPr>
      <w:r w:rsidRPr="00FE7BB7">
        <w:rPr>
          <w:b/>
          <w:sz w:val="24"/>
          <w:szCs w:val="28"/>
        </w:rPr>
        <w:t>Reputation of news website:</w:t>
      </w:r>
      <w:r w:rsidRPr="00FE7BB7">
        <w:rPr>
          <w:sz w:val="24"/>
          <w:szCs w:val="28"/>
        </w:rPr>
        <w:t xml:space="preserve"> </w:t>
      </w:r>
      <w:r w:rsidR="00707179" w:rsidRPr="00FE7BB7">
        <w:rPr>
          <w:sz w:val="24"/>
          <w:szCs w:val="28"/>
        </w:rPr>
        <w:t>T</w:t>
      </w:r>
      <w:r w:rsidRPr="00FE7BB7">
        <w:rPr>
          <w:sz w:val="24"/>
          <w:szCs w:val="28"/>
        </w:rPr>
        <w:t>ake values 1 to 10</w:t>
      </w:r>
      <w:r w:rsidR="00707179" w:rsidRPr="00FE7BB7">
        <w:rPr>
          <w:sz w:val="24"/>
          <w:szCs w:val="28"/>
        </w:rPr>
        <w:t xml:space="preserve"> inclusive</w:t>
      </w:r>
      <w:r w:rsidRPr="00FE7BB7">
        <w:rPr>
          <w:sz w:val="24"/>
          <w:szCs w:val="28"/>
        </w:rPr>
        <w:t xml:space="preserve">, where 10 </w:t>
      </w:r>
      <w:proofErr w:type="gramStart"/>
      <w:r w:rsidRPr="00FE7BB7">
        <w:rPr>
          <w:sz w:val="24"/>
          <w:szCs w:val="28"/>
        </w:rPr>
        <w:t>is</w:t>
      </w:r>
      <w:proofErr w:type="gramEnd"/>
      <w:r w:rsidRPr="00FE7BB7">
        <w:rPr>
          <w:sz w:val="24"/>
          <w:szCs w:val="28"/>
        </w:rPr>
        <w:t xml:space="preserve"> most reputable</w:t>
      </w:r>
      <w:r w:rsidR="00707179" w:rsidRPr="00FE7BB7">
        <w:rPr>
          <w:sz w:val="24"/>
          <w:szCs w:val="28"/>
        </w:rPr>
        <w:t xml:space="preserve"> and 1 is least reputable.  </w:t>
      </w:r>
    </w:p>
    <w:p w:rsidR="00DB2EE6" w:rsidRPr="00FE7BB7" w:rsidRDefault="00707179" w:rsidP="00DB2EE6">
      <w:pPr>
        <w:pStyle w:val="ListParagraph"/>
        <w:ind w:left="0"/>
        <w:rPr>
          <w:sz w:val="24"/>
          <w:szCs w:val="28"/>
        </w:rPr>
      </w:pPr>
      <w:r w:rsidRPr="00FE7BB7">
        <w:rPr>
          <w:b/>
          <w:sz w:val="24"/>
          <w:szCs w:val="28"/>
        </w:rPr>
        <w:t>Financial crime s</w:t>
      </w:r>
      <w:r w:rsidR="00DB2EE6" w:rsidRPr="00FE7BB7">
        <w:rPr>
          <w:b/>
          <w:sz w:val="24"/>
          <w:szCs w:val="28"/>
        </w:rPr>
        <w:t>core from model:</w:t>
      </w:r>
      <w:r w:rsidR="00DB2EE6" w:rsidRPr="00FE7BB7">
        <w:rPr>
          <w:sz w:val="24"/>
          <w:szCs w:val="28"/>
        </w:rPr>
        <w:t xml:space="preserve"> </w:t>
      </w:r>
      <w:r w:rsidRPr="00FE7BB7">
        <w:rPr>
          <w:sz w:val="24"/>
          <w:szCs w:val="28"/>
        </w:rPr>
        <w:t xml:space="preserve">Takes value </w:t>
      </w:r>
      <w:r w:rsidR="00DB2EE6" w:rsidRPr="00FE7BB7">
        <w:rPr>
          <w:sz w:val="24"/>
          <w:szCs w:val="28"/>
        </w:rPr>
        <w:t xml:space="preserve">0 to 1, where 1 is most likely to belong to that </w:t>
      </w:r>
      <w:r w:rsidRPr="00FE7BB7">
        <w:rPr>
          <w:sz w:val="24"/>
          <w:szCs w:val="28"/>
        </w:rPr>
        <w:t>crime</w:t>
      </w:r>
      <w:r w:rsidR="00A47D50" w:rsidRPr="00FE7BB7">
        <w:rPr>
          <w:sz w:val="24"/>
          <w:szCs w:val="28"/>
        </w:rPr>
        <w:t>.  If the topic belongs to non financial crime, set this score to 0.</w:t>
      </w:r>
    </w:p>
    <w:p w:rsidR="00DB2EE6" w:rsidRPr="00FE7BB7" w:rsidRDefault="00707179" w:rsidP="00897A7A">
      <w:pPr>
        <w:pStyle w:val="ListParagraph"/>
        <w:ind w:left="0"/>
        <w:rPr>
          <w:sz w:val="24"/>
          <w:szCs w:val="28"/>
        </w:rPr>
      </w:pPr>
      <w:r w:rsidRPr="00FE7BB7">
        <w:rPr>
          <w:b/>
          <w:sz w:val="24"/>
          <w:szCs w:val="28"/>
        </w:rPr>
        <w:t>Sentiment</w:t>
      </w:r>
      <w:r w:rsidR="00DB2EE6" w:rsidRPr="00FE7BB7">
        <w:rPr>
          <w:b/>
          <w:sz w:val="24"/>
          <w:szCs w:val="28"/>
        </w:rPr>
        <w:t xml:space="preserve"> classification score:</w:t>
      </w:r>
      <w:r w:rsidR="00DB2EE6" w:rsidRPr="00FE7BB7">
        <w:rPr>
          <w:sz w:val="24"/>
          <w:szCs w:val="28"/>
        </w:rPr>
        <w:t xml:space="preserve"> </w:t>
      </w:r>
      <w:r w:rsidRPr="00FE7BB7">
        <w:rPr>
          <w:sz w:val="24"/>
          <w:szCs w:val="28"/>
        </w:rPr>
        <w:t xml:space="preserve">Takes </w:t>
      </w:r>
      <w:r w:rsidR="00A47D50" w:rsidRPr="00FE7BB7">
        <w:rPr>
          <w:sz w:val="24"/>
          <w:szCs w:val="28"/>
        </w:rPr>
        <w:t>-1</w:t>
      </w:r>
      <w:r w:rsidR="00DB2EE6" w:rsidRPr="00FE7BB7">
        <w:rPr>
          <w:sz w:val="24"/>
          <w:szCs w:val="28"/>
        </w:rPr>
        <w:t xml:space="preserve"> to 1, where </w:t>
      </w:r>
      <w:r w:rsidR="00A47D50" w:rsidRPr="00FE7BB7">
        <w:rPr>
          <w:sz w:val="24"/>
          <w:szCs w:val="28"/>
        </w:rPr>
        <w:t xml:space="preserve">news that </w:t>
      </w:r>
      <w:proofErr w:type="gramStart"/>
      <w:r w:rsidR="00A47D50" w:rsidRPr="00FE7BB7">
        <w:rPr>
          <w:sz w:val="24"/>
          <w:szCs w:val="28"/>
        </w:rPr>
        <w:t>are</w:t>
      </w:r>
      <w:proofErr w:type="gramEnd"/>
      <w:r w:rsidR="00A47D50" w:rsidRPr="00FE7BB7">
        <w:rPr>
          <w:sz w:val="24"/>
          <w:szCs w:val="28"/>
        </w:rPr>
        <w:t xml:space="preserve"> classified as positive shall take the negative of score from sentiment classification model</w:t>
      </w:r>
      <w:r w:rsidR="0070073E" w:rsidRPr="00FE7BB7">
        <w:rPr>
          <w:sz w:val="24"/>
          <w:szCs w:val="28"/>
        </w:rPr>
        <w:t>, news that are neutral shall take 0.5 * score from sentiment classification model and news that are negative shall take actual score from sentiment classification model.</w:t>
      </w:r>
    </w:p>
    <w:p w:rsidR="00124EF5" w:rsidRDefault="0070073E" w:rsidP="00A72A69">
      <w:pPr>
        <w:spacing w:after="0"/>
        <w:rPr>
          <w:sz w:val="24"/>
          <w:szCs w:val="28"/>
        </w:rPr>
      </w:pPr>
      <w:r w:rsidRPr="00FE7BB7">
        <w:rPr>
          <w:sz w:val="24"/>
          <w:szCs w:val="28"/>
        </w:rPr>
        <w:t xml:space="preserve">As there is only one news source used now, for this project the reputation score portion </w:t>
      </w:r>
      <w:r w:rsidR="003A386E">
        <w:rPr>
          <w:sz w:val="24"/>
          <w:szCs w:val="28"/>
        </w:rPr>
        <w:t>was not used in the calculation.</w:t>
      </w:r>
      <w:r w:rsidR="00124EF5">
        <w:rPr>
          <w:sz w:val="24"/>
          <w:szCs w:val="28"/>
        </w:rPr>
        <w:t xml:space="preserve">  The final relevance score would take values between -1 to 1, where larger and more positive value are news that are highly relevant to adverse financial crime.</w:t>
      </w:r>
    </w:p>
    <w:p w:rsidR="00124EF5" w:rsidRDefault="00124EF5" w:rsidP="00A72A69">
      <w:pPr>
        <w:spacing w:after="0"/>
        <w:rPr>
          <w:sz w:val="24"/>
          <w:szCs w:val="28"/>
        </w:rPr>
      </w:pPr>
    </w:p>
    <w:p w:rsidR="00F12D06" w:rsidRPr="00FE7BB7" w:rsidRDefault="00124EF5" w:rsidP="00A72A69">
      <w:pPr>
        <w:spacing w:after="0"/>
        <w:rPr>
          <w:sz w:val="24"/>
          <w:szCs w:val="28"/>
        </w:rPr>
      </w:pPr>
      <w:r>
        <w:rPr>
          <w:sz w:val="24"/>
          <w:szCs w:val="28"/>
        </w:rPr>
        <w:t>Since there is a sentiment classification</w:t>
      </w:r>
      <w:r w:rsidR="000E0DA0" w:rsidRPr="00FE7BB7">
        <w:rPr>
          <w:sz w:val="24"/>
          <w:szCs w:val="28"/>
        </w:rPr>
        <w:t xml:space="preserve"> mo</w:t>
      </w:r>
      <w:r>
        <w:rPr>
          <w:sz w:val="24"/>
          <w:szCs w:val="28"/>
        </w:rPr>
        <w:t>del that</w:t>
      </w:r>
      <w:r w:rsidR="000E0DA0" w:rsidRPr="00FE7BB7">
        <w:rPr>
          <w:sz w:val="24"/>
          <w:szCs w:val="28"/>
        </w:rPr>
        <w:t xml:space="preserve"> predicts sentiment label for the news, another</w:t>
      </w:r>
      <w:r>
        <w:rPr>
          <w:sz w:val="24"/>
          <w:szCs w:val="28"/>
        </w:rPr>
        <w:t xml:space="preserve"> way to get relevant adverse financial crime news</w:t>
      </w:r>
      <w:r w:rsidR="000E0DA0" w:rsidRPr="00FE7BB7">
        <w:rPr>
          <w:sz w:val="24"/>
          <w:szCs w:val="28"/>
        </w:rPr>
        <w:t xml:space="preserve"> would be to filter for only news articles that have negative sentiment</w:t>
      </w:r>
      <w:r w:rsidR="00115F39" w:rsidRPr="00FE7BB7">
        <w:rPr>
          <w:sz w:val="24"/>
          <w:szCs w:val="28"/>
        </w:rPr>
        <w:t xml:space="preserve"> label first</w:t>
      </w:r>
      <w:r w:rsidR="00181EC0">
        <w:rPr>
          <w:sz w:val="24"/>
          <w:szCs w:val="28"/>
        </w:rPr>
        <w:t xml:space="preserve"> and apply the same calculation, as positive and neutral news are likely not of interest to stakeholder.</w:t>
      </w:r>
      <w:r w:rsidR="00323B0C">
        <w:rPr>
          <w:sz w:val="24"/>
          <w:szCs w:val="28"/>
        </w:rPr>
        <w:t xml:space="preserve">  </w:t>
      </w:r>
    </w:p>
    <w:p w:rsidR="00115F39" w:rsidRPr="00FE7BB7" w:rsidRDefault="00115F39" w:rsidP="00A72A69">
      <w:pPr>
        <w:spacing w:after="0"/>
        <w:rPr>
          <w:sz w:val="24"/>
          <w:szCs w:val="28"/>
        </w:rPr>
      </w:pPr>
    </w:p>
    <w:p w:rsidR="00F12D06" w:rsidRPr="00FE7BB7" w:rsidRDefault="00F12D06" w:rsidP="00A72A69">
      <w:pPr>
        <w:spacing w:after="0"/>
        <w:rPr>
          <w:b/>
          <w:sz w:val="24"/>
          <w:szCs w:val="28"/>
        </w:rPr>
      </w:pPr>
      <w:r w:rsidRPr="00FE7BB7">
        <w:rPr>
          <w:b/>
          <w:sz w:val="24"/>
          <w:szCs w:val="28"/>
        </w:rPr>
        <w:t>Financial Crime Dashboard and its Business Value</w:t>
      </w:r>
    </w:p>
    <w:p w:rsidR="00115F39" w:rsidRPr="00FE7BB7" w:rsidRDefault="00115F39" w:rsidP="00A72A69">
      <w:pPr>
        <w:spacing w:after="0"/>
        <w:rPr>
          <w:b/>
          <w:sz w:val="24"/>
          <w:szCs w:val="28"/>
        </w:rPr>
      </w:pPr>
    </w:p>
    <w:p w:rsidR="00CE2168" w:rsidRDefault="00115F39" w:rsidP="00A72A69">
      <w:pPr>
        <w:spacing w:after="0"/>
        <w:rPr>
          <w:sz w:val="24"/>
          <w:szCs w:val="28"/>
        </w:rPr>
      </w:pPr>
      <w:r w:rsidRPr="00FE7BB7">
        <w:rPr>
          <w:sz w:val="24"/>
          <w:szCs w:val="28"/>
        </w:rPr>
        <w:t xml:space="preserve">The predicted results from the model for the news article would be stored and displayed in a dashboard for user to </w:t>
      </w:r>
      <w:r w:rsidR="007D4011" w:rsidRPr="00FE7BB7">
        <w:rPr>
          <w:sz w:val="24"/>
          <w:szCs w:val="28"/>
        </w:rPr>
        <w:t xml:space="preserve">monitor financial crimes around the world so that the bank is aware of such events happening to update </w:t>
      </w:r>
      <w:proofErr w:type="spellStart"/>
      <w:r w:rsidR="007D4011" w:rsidRPr="00FE7BB7">
        <w:rPr>
          <w:sz w:val="24"/>
          <w:szCs w:val="28"/>
        </w:rPr>
        <w:t>watchlist</w:t>
      </w:r>
      <w:proofErr w:type="spellEnd"/>
      <w:r w:rsidR="007D4011" w:rsidRPr="00FE7BB7">
        <w:rPr>
          <w:sz w:val="24"/>
          <w:szCs w:val="28"/>
        </w:rPr>
        <w:t xml:space="preserve"> of people or organizations mentioned, or </w:t>
      </w:r>
      <w:r w:rsidR="00CE2168" w:rsidRPr="00FE7BB7">
        <w:rPr>
          <w:sz w:val="24"/>
          <w:szCs w:val="28"/>
        </w:rPr>
        <w:t xml:space="preserve">learn from others’ mistakes and </w:t>
      </w:r>
      <w:r w:rsidR="005D17D5">
        <w:rPr>
          <w:sz w:val="24"/>
          <w:szCs w:val="28"/>
        </w:rPr>
        <w:t xml:space="preserve">review </w:t>
      </w:r>
      <w:r w:rsidR="007D4011" w:rsidRPr="00FE7BB7">
        <w:rPr>
          <w:sz w:val="24"/>
          <w:szCs w:val="28"/>
        </w:rPr>
        <w:t>policies</w:t>
      </w:r>
      <w:r w:rsidR="00BA319F">
        <w:rPr>
          <w:sz w:val="24"/>
          <w:szCs w:val="28"/>
        </w:rPr>
        <w:t xml:space="preserve"> and workflows</w:t>
      </w:r>
      <w:r w:rsidR="007D4011" w:rsidRPr="00FE7BB7">
        <w:rPr>
          <w:sz w:val="24"/>
          <w:szCs w:val="28"/>
        </w:rPr>
        <w:t xml:space="preserve"> to reduce </w:t>
      </w:r>
      <w:r w:rsidR="005D17D5">
        <w:rPr>
          <w:sz w:val="24"/>
          <w:szCs w:val="28"/>
        </w:rPr>
        <w:t>risks of similar situation occurring.</w:t>
      </w:r>
    </w:p>
    <w:p w:rsidR="005D17D5" w:rsidRPr="00FE7BB7" w:rsidRDefault="005D17D5" w:rsidP="00A72A69">
      <w:pPr>
        <w:spacing w:after="0"/>
        <w:rPr>
          <w:sz w:val="24"/>
          <w:szCs w:val="28"/>
        </w:rPr>
      </w:pPr>
    </w:p>
    <w:p w:rsidR="00CE2168" w:rsidRPr="00FE7BB7" w:rsidRDefault="00CE2168" w:rsidP="00A72A69">
      <w:pPr>
        <w:spacing w:after="0"/>
        <w:rPr>
          <w:sz w:val="24"/>
          <w:szCs w:val="28"/>
        </w:rPr>
      </w:pPr>
      <w:r w:rsidRPr="00FE7BB7">
        <w:rPr>
          <w:sz w:val="24"/>
          <w:szCs w:val="28"/>
        </w:rPr>
        <w:t xml:space="preserve">With a dashboard, user can </w:t>
      </w:r>
      <w:r w:rsidR="00DC7CCB" w:rsidRPr="00FE7BB7">
        <w:rPr>
          <w:sz w:val="24"/>
          <w:szCs w:val="28"/>
        </w:rPr>
        <w:t xml:space="preserve">identify trends as well as drill down into points of interest in the data.  </w:t>
      </w:r>
      <w:r w:rsidRPr="00FE7BB7">
        <w:rPr>
          <w:sz w:val="24"/>
          <w:szCs w:val="28"/>
        </w:rPr>
        <w:t xml:space="preserve">The dashboard is displayed </w:t>
      </w:r>
      <w:r w:rsidR="00DC7CCB" w:rsidRPr="00FE7BB7">
        <w:rPr>
          <w:sz w:val="24"/>
          <w:szCs w:val="28"/>
        </w:rPr>
        <w:t>on the next page.</w:t>
      </w:r>
      <w:r w:rsidR="00157B0C">
        <w:rPr>
          <w:sz w:val="24"/>
          <w:szCs w:val="28"/>
        </w:rPr>
        <w:t xml:space="preserve">  Tableau dashboard can be found </w:t>
      </w:r>
      <w:hyperlink r:id="rId14" w:history="1">
        <w:r w:rsidR="00157B0C" w:rsidRPr="00157B0C">
          <w:rPr>
            <w:rStyle w:val="Hyperlink"/>
            <w:sz w:val="24"/>
            <w:szCs w:val="28"/>
          </w:rPr>
          <w:t>h</w:t>
        </w:r>
        <w:r w:rsidR="00157B0C" w:rsidRPr="00157B0C">
          <w:rPr>
            <w:rStyle w:val="Hyperlink"/>
            <w:sz w:val="24"/>
            <w:szCs w:val="28"/>
          </w:rPr>
          <w:t>e</w:t>
        </w:r>
        <w:r w:rsidR="00157B0C" w:rsidRPr="00157B0C">
          <w:rPr>
            <w:rStyle w:val="Hyperlink"/>
            <w:sz w:val="24"/>
            <w:szCs w:val="28"/>
          </w:rPr>
          <w:t>re.</w:t>
        </w:r>
      </w:hyperlink>
    </w:p>
    <w:p w:rsidR="00CE2168" w:rsidRPr="00FE7BB7" w:rsidRDefault="00CE2168" w:rsidP="00A72A69">
      <w:pPr>
        <w:spacing w:after="0"/>
        <w:rPr>
          <w:sz w:val="24"/>
          <w:szCs w:val="28"/>
        </w:rPr>
      </w:pPr>
    </w:p>
    <w:p w:rsidR="00CE2168" w:rsidRPr="00FE7BB7" w:rsidRDefault="008D1D3F" w:rsidP="00A72A69">
      <w:pPr>
        <w:spacing w:after="0"/>
        <w:rPr>
          <w:sz w:val="24"/>
          <w:szCs w:val="28"/>
        </w:rPr>
      </w:pPr>
      <w:r>
        <w:rPr>
          <w:noProof/>
          <w:sz w:val="24"/>
          <w:szCs w:val="28"/>
        </w:rPr>
        <w:drawing>
          <wp:inline distT="0" distB="0" distL="0" distR="0">
            <wp:extent cx="5943600" cy="356315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3563154"/>
                    </a:xfrm>
                    <a:prstGeom prst="rect">
                      <a:avLst/>
                    </a:prstGeom>
                    <a:noFill/>
                    <a:ln w="9525">
                      <a:noFill/>
                      <a:miter lim="800000"/>
                      <a:headEnd/>
                      <a:tailEnd/>
                    </a:ln>
                  </pic:spPr>
                </pic:pic>
              </a:graphicData>
            </a:graphic>
          </wp:inline>
        </w:drawing>
      </w:r>
    </w:p>
    <w:p w:rsidR="00DC7CCB" w:rsidRPr="00FE7BB7" w:rsidRDefault="00DC7CCB" w:rsidP="00A72A69">
      <w:pPr>
        <w:spacing w:after="0"/>
        <w:rPr>
          <w:sz w:val="24"/>
          <w:szCs w:val="28"/>
        </w:rPr>
      </w:pPr>
    </w:p>
    <w:p w:rsidR="0064421B" w:rsidRPr="00FE7BB7" w:rsidRDefault="0064421B" w:rsidP="00A72A69">
      <w:pPr>
        <w:spacing w:after="0"/>
        <w:rPr>
          <w:sz w:val="24"/>
          <w:szCs w:val="28"/>
        </w:rPr>
      </w:pPr>
      <w:r w:rsidRPr="00FE7BB7">
        <w:rPr>
          <w:sz w:val="24"/>
          <w:szCs w:val="28"/>
        </w:rPr>
        <w:t>Below describes possible analysis that can be done with the Dashboard:</w:t>
      </w:r>
    </w:p>
    <w:p w:rsidR="0064421B" w:rsidRDefault="0064421B" w:rsidP="00A72A69">
      <w:pPr>
        <w:spacing w:after="0"/>
        <w:rPr>
          <w:sz w:val="24"/>
          <w:szCs w:val="28"/>
        </w:rPr>
      </w:pPr>
    </w:p>
    <w:p w:rsidR="003132C6" w:rsidRPr="00FE7BB7" w:rsidRDefault="00DC7CCB" w:rsidP="00FE7BB7">
      <w:pPr>
        <w:pStyle w:val="ListParagraph"/>
        <w:numPr>
          <w:ilvl w:val="0"/>
          <w:numId w:val="18"/>
        </w:numPr>
        <w:spacing w:after="0"/>
        <w:rPr>
          <w:sz w:val="24"/>
          <w:szCs w:val="28"/>
        </w:rPr>
      </w:pPr>
      <w:r w:rsidRPr="00FE7BB7">
        <w:rPr>
          <w:sz w:val="24"/>
          <w:szCs w:val="28"/>
        </w:rPr>
        <w:t>Fro</w:t>
      </w:r>
      <w:r w:rsidR="00223696" w:rsidRPr="00FE7BB7">
        <w:rPr>
          <w:sz w:val="24"/>
          <w:szCs w:val="28"/>
        </w:rPr>
        <w:t>m the dashboard, we can observe</w:t>
      </w:r>
      <w:r w:rsidRPr="00FE7BB7">
        <w:rPr>
          <w:sz w:val="24"/>
          <w:szCs w:val="28"/>
        </w:rPr>
        <w:t xml:space="preserve"> that </w:t>
      </w:r>
      <w:r w:rsidR="00665151" w:rsidRPr="00FE7BB7">
        <w:rPr>
          <w:sz w:val="24"/>
          <w:szCs w:val="28"/>
        </w:rPr>
        <w:t xml:space="preserve">adverse crime news have been decreasing since Oct 2024, with fraud related crimes usually forming </w:t>
      </w:r>
      <w:r w:rsidR="00B77622" w:rsidRPr="00FE7BB7">
        <w:rPr>
          <w:sz w:val="24"/>
          <w:szCs w:val="28"/>
        </w:rPr>
        <w:t xml:space="preserve">the majority.  There seemed to be a high number of fraud cases in Nov 2024; user can </w:t>
      </w:r>
      <w:r w:rsidR="0064421B" w:rsidRPr="00FE7BB7">
        <w:rPr>
          <w:sz w:val="24"/>
          <w:szCs w:val="28"/>
        </w:rPr>
        <w:t xml:space="preserve">click the fraud data point in Nov 2024 to zoom in on </w:t>
      </w:r>
      <w:r w:rsidR="00223696" w:rsidRPr="00FE7BB7">
        <w:rPr>
          <w:sz w:val="24"/>
          <w:szCs w:val="28"/>
        </w:rPr>
        <w:t xml:space="preserve">entities mentioned and </w:t>
      </w:r>
      <w:r w:rsidR="0064421B" w:rsidRPr="00FE7BB7">
        <w:rPr>
          <w:sz w:val="24"/>
          <w:szCs w:val="28"/>
        </w:rPr>
        <w:t>news articles on fraud in that period.</w:t>
      </w:r>
      <w:r w:rsidR="00B77622" w:rsidRPr="00FE7BB7">
        <w:rPr>
          <w:sz w:val="24"/>
          <w:szCs w:val="28"/>
        </w:rPr>
        <w:t xml:space="preserve"> </w:t>
      </w:r>
      <w:r w:rsidR="00223696" w:rsidRPr="00FE7BB7">
        <w:rPr>
          <w:sz w:val="24"/>
          <w:szCs w:val="28"/>
        </w:rPr>
        <w:t xml:space="preserve"> There </w:t>
      </w:r>
      <w:proofErr w:type="gramStart"/>
      <w:r w:rsidR="00223696" w:rsidRPr="00FE7BB7">
        <w:rPr>
          <w:sz w:val="24"/>
          <w:szCs w:val="28"/>
        </w:rPr>
        <w:t>is</w:t>
      </w:r>
      <w:proofErr w:type="gramEnd"/>
      <w:r w:rsidR="00223696" w:rsidRPr="00FE7BB7">
        <w:rPr>
          <w:sz w:val="24"/>
          <w:szCs w:val="28"/>
        </w:rPr>
        <w:t xml:space="preserve"> a number of mentions on </w:t>
      </w:r>
      <w:proofErr w:type="spellStart"/>
      <w:r w:rsidR="00223696" w:rsidRPr="00FE7BB7">
        <w:rPr>
          <w:sz w:val="24"/>
          <w:szCs w:val="28"/>
        </w:rPr>
        <w:t>Gautam</w:t>
      </w:r>
      <w:proofErr w:type="spellEnd"/>
      <w:r w:rsidR="00223696" w:rsidRPr="00FE7BB7">
        <w:rPr>
          <w:sz w:val="24"/>
          <w:szCs w:val="28"/>
        </w:rPr>
        <w:t xml:space="preserve"> </w:t>
      </w:r>
      <w:proofErr w:type="spellStart"/>
      <w:r w:rsidR="00223696" w:rsidRPr="00FE7BB7">
        <w:rPr>
          <w:sz w:val="24"/>
          <w:szCs w:val="28"/>
        </w:rPr>
        <w:t>Adani</w:t>
      </w:r>
      <w:proofErr w:type="spellEnd"/>
      <w:r w:rsidR="00223696" w:rsidRPr="00FE7BB7">
        <w:rPr>
          <w:sz w:val="24"/>
          <w:szCs w:val="28"/>
        </w:rPr>
        <w:t xml:space="preserve"> and </w:t>
      </w:r>
      <w:proofErr w:type="spellStart"/>
      <w:r w:rsidR="00223696" w:rsidRPr="00FE7BB7">
        <w:rPr>
          <w:sz w:val="24"/>
          <w:szCs w:val="28"/>
        </w:rPr>
        <w:t>Adani</w:t>
      </w:r>
      <w:proofErr w:type="spellEnd"/>
      <w:r w:rsidR="00223696" w:rsidRPr="00FE7BB7">
        <w:rPr>
          <w:sz w:val="24"/>
          <w:szCs w:val="28"/>
        </w:rPr>
        <w:t xml:space="preserve">, user can highlight these 2 circles to further filter for news articles relating to them.  </w:t>
      </w:r>
    </w:p>
    <w:p w:rsidR="003132C6" w:rsidRPr="00FE7BB7" w:rsidRDefault="003132C6" w:rsidP="00A72A69">
      <w:pPr>
        <w:spacing w:after="0"/>
        <w:rPr>
          <w:sz w:val="24"/>
          <w:szCs w:val="28"/>
        </w:rPr>
      </w:pPr>
    </w:p>
    <w:p w:rsidR="00DC7CCB" w:rsidRPr="00FE7BB7" w:rsidRDefault="00223696" w:rsidP="00FE7BB7">
      <w:pPr>
        <w:spacing w:after="0"/>
        <w:ind w:left="720"/>
        <w:rPr>
          <w:sz w:val="24"/>
          <w:szCs w:val="28"/>
        </w:rPr>
      </w:pPr>
      <w:r w:rsidRPr="00FE7BB7">
        <w:rPr>
          <w:sz w:val="24"/>
          <w:szCs w:val="28"/>
        </w:rPr>
        <w:t xml:space="preserve">Based on the news summary, </w:t>
      </w:r>
      <w:proofErr w:type="spellStart"/>
      <w:r w:rsidRPr="00FE7BB7">
        <w:rPr>
          <w:sz w:val="24"/>
          <w:szCs w:val="28"/>
        </w:rPr>
        <w:t>Adani</w:t>
      </w:r>
      <w:proofErr w:type="spellEnd"/>
      <w:r w:rsidRPr="00FE7BB7">
        <w:rPr>
          <w:sz w:val="24"/>
          <w:szCs w:val="28"/>
        </w:rPr>
        <w:t xml:space="preserve"> Group and their Group Chair </w:t>
      </w:r>
      <w:proofErr w:type="spellStart"/>
      <w:r w:rsidRPr="00FE7BB7">
        <w:rPr>
          <w:sz w:val="24"/>
          <w:szCs w:val="28"/>
        </w:rPr>
        <w:t>Gautam</w:t>
      </w:r>
      <w:proofErr w:type="spellEnd"/>
      <w:r w:rsidRPr="00FE7BB7">
        <w:rPr>
          <w:sz w:val="24"/>
          <w:szCs w:val="28"/>
        </w:rPr>
        <w:t xml:space="preserve"> </w:t>
      </w:r>
      <w:proofErr w:type="spellStart"/>
      <w:r w:rsidRPr="00FE7BB7">
        <w:rPr>
          <w:sz w:val="24"/>
          <w:szCs w:val="28"/>
        </w:rPr>
        <w:t>Adani</w:t>
      </w:r>
      <w:proofErr w:type="spellEnd"/>
      <w:r w:rsidRPr="00FE7BB7">
        <w:rPr>
          <w:sz w:val="24"/>
          <w:szCs w:val="28"/>
        </w:rPr>
        <w:t xml:space="preserve"> were allegedly involved in an extensive bribery and fraud scheme, w</w:t>
      </w:r>
      <w:r w:rsidR="003132C6" w:rsidRPr="00FE7BB7">
        <w:rPr>
          <w:sz w:val="24"/>
          <w:szCs w:val="28"/>
        </w:rPr>
        <w:t xml:space="preserve">ith the bribes paid to obtain solar energy contracts.  With this info, DBS which has a presence in </w:t>
      </w:r>
      <w:proofErr w:type="gramStart"/>
      <w:r w:rsidR="003132C6" w:rsidRPr="00FE7BB7">
        <w:rPr>
          <w:sz w:val="24"/>
          <w:szCs w:val="28"/>
        </w:rPr>
        <w:t>India,</w:t>
      </w:r>
      <w:proofErr w:type="gramEnd"/>
      <w:r w:rsidR="003132C6" w:rsidRPr="00FE7BB7">
        <w:rPr>
          <w:sz w:val="24"/>
          <w:szCs w:val="28"/>
        </w:rPr>
        <w:t xml:space="preserve"> might need to closely monitor transaction activities of persons tied to </w:t>
      </w:r>
      <w:proofErr w:type="spellStart"/>
      <w:r w:rsidR="003132C6" w:rsidRPr="00FE7BB7">
        <w:rPr>
          <w:sz w:val="24"/>
          <w:szCs w:val="28"/>
        </w:rPr>
        <w:t>Adani</w:t>
      </w:r>
      <w:proofErr w:type="spellEnd"/>
      <w:r w:rsidR="003132C6" w:rsidRPr="00FE7BB7">
        <w:rPr>
          <w:sz w:val="24"/>
          <w:szCs w:val="28"/>
        </w:rPr>
        <w:t xml:space="preserve"> Group as well as</w:t>
      </w:r>
      <w:ins w:id="2" w:author="YT Koh" w:date="2025-02-19T23:47:00Z">
        <w:r w:rsidR="003D640B">
          <w:rPr>
            <w:sz w:val="24"/>
            <w:szCs w:val="28"/>
          </w:rPr>
          <w:t xml:space="preserve"> </w:t>
        </w:r>
      </w:ins>
      <w:r w:rsidR="003D640B">
        <w:rPr>
          <w:sz w:val="24"/>
          <w:szCs w:val="28"/>
        </w:rPr>
        <w:t>loans and transactions of</w:t>
      </w:r>
      <w:r w:rsidR="005D17D5">
        <w:rPr>
          <w:sz w:val="24"/>
          <w:szCs w:val="28"/>
        </w:rPr>
        <w:t xml:space="preserve"> </w:t>
      </w:r>
      <w:r w:rsidR="003132C6" w:rsidRPr="00FE7BB7">
        <w:rPr>
          <w:sz w:val="24"/>
          <w:szCs w:val="28"/>
        </w:rPr>
        <w:t>solar energy companies</w:t>
      </w:r>
      <w:r w:rsidR="005D17D5">
        <w:rPr>
          <w:sz w:val="24"/>
          <w:szCs w:val="28"/>
        </w:rPr>
        <w:t xml:space="preserve"> in India </w:t>
      </w:r>
      <w:r w:rsidR="00FE7BB7" w:rsidRPr="00FE7BB7">
        <w:rPr>
          <w:sz w:val="24"/>
          <w:szCs w:val="28"/>
        </w:rPr>
        <w:t xml:space="preserve">with DBS to freeze suspicious accounts </w:t>
      </w:r>
      <w:r w:rsidR="003D640B">
        <w:rPr>
          <w:sz w:val="24"/>
          <w:szCs w:val="28"/>
        </w:rPr>
        <w:t>and transactions for investigations</w:t>
      </w:r>
      <w:r w:rsidR="00FE7BB7" w:rsidRPr="00FE7BB7">
        <w:rPr>
          <w:sz w:val="24"/>
          <w:szCs w:val="28"/>
        </w:rPr>
        <w:t>.</w:t>
      </w:r>
    </w:p>
    <w:p w:rsidR="00FE7BB7" w:rsidRPr="00FE7BB7" w:rsidRDefault="00FE7BB7" w:rsidP="00A72A69">
      <w:pPr>
        <w:spacing w:after="0"/>
        <w:rPr>
          <w:sz w:val="24"/>
          <w:szCs w:val="28"/>
        </w:rPr>
      </w:pPr>
    </w:p>
    <w:p w:rsidR="00FE7BB7" w:rsidRDefault="009E6218" w:rsidP="00A72A69">
      <w:pPr>
        <w:spacing w:after="0"/>
        <w:rPr>
          <w:sz w:val="28"/>
          <w:szCs w:val="28"/>
        </w:rPr>
      </w:pPr>
      <w:r>
        <w:rPr>
          <w:noProof/>
          <w:sz w:val="28"/>
          <w:szCs w:val="28"/>
        </w:rPr>
        <w:lastRenderedPageBreak/>
        <w:drawing>
          <wp:inline distT="0" distB="0" distL="0" distR="0">
            <wp:extent cx="6259627" cy="3065069"/>
            <wp:effectExtent l="19050" t="0" r="7823"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6266503" cy="3068436"/>
                    </a:xfrm>
                    <a:prstGeom prst="rect">
                      <a:avLst/>
                    </a:prstGeom>
                    <a:noFill/>
                    <a:ln w="9525">
                      <a:noFill/>
                      <a:miter lim="800000"/>
                      <a:headEnd/>
                      <a:tailEnd/>
                    </a:ln>
                  </pic:spPr>
                </pic:pic>
              </a:graphicData>
            </a:graphic>
          </wp:inline>
        </w:drawing>
      </w:r>
    </w:p>
    <w:p w:rsidR="00FE7BB7" w:rsidRDefault="00FE7BB7" w:rsidP="00A72A69">
      <w:pPr>
        <w:spacing w:after="0"/>
        <w:rPr>
          <w:sz w:val="28"/>
          <w:szCs w:val="28"/>
        </w:rPr>
      </w:pPr>
    </w:p>
    <w:p w:rsidR="008D1D3F" w:rsidRDefault="009E6218" w:rsidP="00955D0D">
      <w:pPr>
        <w:pStyle w:val="ListParagraph"/>
        <w:numPr>
          <w:ilvl w:val="0"/>
          <w:numId w:val="18"/>
        </w:numPr>
        <w:spacing w:after="0"/>
        <w:rPr>
          <w:sz w:val="24"/>
          <w:szCs w:val="28"/>
        </w:rPr>
      </w:pPr>
      <w:r w:rsidRPr="00955D0D">
        <w:rPr>
          <w:sz w:val="24"/>
          <w:szCs w:val="28"/>
        </w:rPr>
        <w:t>User can filter f</w:t>
      </w:r>
      <w:r w:rsidR="00662B5E" w:rsidRPr="00955D0D">
        <w:rPr>
          <w:sz w:val="24"/>
          <w:szCs w:val="28"/>
        </w:rPr>
        <w:t>or relevance score more than 0.9</w:t>
      </w:r>
      <w:r w:rsidRPr="00955D0D">
        <w:rPr>
          <w:sz w:val="24"/>
          <w:szCs w:val="28"/>
        </w:rPr>
        <w:t xml:space="preserve"> to get news articles that are more</w:t>
      </w:r>
      <w:r w:rsidR="008D1D3F" w:rsidRPr="00955D0D">
        <w:rPr>
          <w:sz w:val="24"/>
          <w:szCs w:val="28"/>
        </w:rPr>
        <w:t xml:space="preserve"> relevant to financial crimes.</w:t>
      </w:r>
      <w:r w:rsidR="00662B5E" w:rsidRPr="00955D0D">
        <w:rPr>
          <w:sz w:val="24"/>
          <w:szCs w:val="28"/>
        </w:rPr>
        <w:t xml:space="preserve">  They can then read through the news summary to determine if any actions </w:t>
      </w:r>
      <w:r w:rsidR="003D640B">
        <w:rPr>
          <w:sz w:val="24"/>
          <w:szCs w:val="28"/>
        </w:rPr>
        <w:t>need to be</w:t>
      </w:r>
      <w:r w:rsidR="00662B5E" w:rsidRPr="00955D0D">
        <w:rPr>
          <w:sz w:val="24"/>
          <w:szCs w:val="28"/>
        </w:rPr>
        <w:t xml:space="preserve"> taken by the bank.  For example, the first article in the list reported that</w:t>
      </w:r>
      <w:r w:rsidR="00955D0D">
        <w:rPr>
          <w:sz w:val="24"/>
          <w:szCs w:val="28"/>
        </w:rPr>
        <w:t xml:space="preserve"> fa</w:t>
      </w:r>
      <w:r w:rsidR="007A6C31">
        <w:rPr>
          <w:sz w:val="24"/>
          <w:szCs w:val="28"/>
        </w:rPr>
        <w:t>ke crypto coin called $IVANKA was</w:t>
      </w:r>
      <w:r w:rsidR="00955D0D">
        <w:rPr>
          <w:sz w:val="24"/>
          <w:szCs w:val="28"/>
        </w:rPr>
        <w:t xml:space="preserve"> being promoted and posed risks to investors.  DBS could consider putting up a warning to customers who are transferring monies to crypto exchanges </w:t>
      </w:r>
      <w:r w:rsidR="00325F79">
        <w:rPr>
          <w:sz w:val="24"/>
          <w:szCs w:val="28"/>
        </w:rPr>
        <w:t>to be wary of fake crypto coins circulating to increase awareness.</w:t>
      </w:r>
      <w:r w:rsidR="005C323D">
        <w:rPr>
          <w:sz w:val="24"/>
          <w:szCs w:val="28"/>
        </w:rPr>
        <w:t xml:space="preserve"> DBS could also engage relationship managers to inform clients the risks of investing in $IVANKA.</w:t>
      </w:r>
      <w:r w:rsidR="00662B5E">
        <w:rPr>
          <w:noProof/>
          <w:sz w:val="24"/>
          <w:szCs w:val="28"/>
        </w:rPr>
        <w:drawing>
          <wp:inline distT="0" distB="0" distL="0" distR="0">
            <wp:extent cx="5943600" cy="247832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943600" cy="2478328"/>
                    </a:xfrm>
                    <a:prstGeom prst="rect">
                      <a:avLst/>
                    </a:prstGeom>
                    <a:noFill/>
                    <a:ln w="9525">
                      <a:noFill/>
                      <a:miter lim="800000"/>
                      <a:headEnd/>
                      <a:tailEnd/>
                    </a:ln>
                  </pic:spPr>
                </pic:pic>
              </a:graphicData>
            </a:graphic>
          </wp:inline>
        </w:drawing>
      </w:r>
    </w:p>
    <w:p w:rsidR="00B2453B" w:rsidRDefault="00B2453B" w:rsidP="00B2453B">
      <w:pPr>
        <w:pStyle w:val="ListParagraph"/>
        <w:spacing w:after="0"/>
        <w:ind w:left="0"/>
        <w:rPr>
          <w:b/>
          <w:sz w:val="28"/>
          <w:szCs w:val="28"/>
        </w:rPr>
      </w:pPr>
    </w:p>
    <w:p w:rsidR="00CA6D7D" w:rsidRDefault="00CA6D7D" w:rsidP="00B2453B">
      <w:pPr>
        <w:pStyle w:val="ListParagraph"/>
        <w:spacing w:after="0"/>
        <w:ind w:left="0"/>
        <w:rPr>
          <w:b/>
          <w:sz w:val="28"/>
          <w:szCs w:val="28"/>
        </w:rPr>
      </w:pPr>
    </w:p>
    <w:p w:rsidR="00B2453B" w:rsidRDefault="00B2453B" w:rsidP="00B2453B">
      <w:pPr>
        <w:pStyle w:val="ListParagraph"/>
        <w:spacing w:after="0"/>
        <w:ind w:left="0"/>
        <w:rPr>
          <w:b/>
          <w:sz w:val="28"/>
          <w:szCs w:val="28"/>
        </w:rPr>
      </w:pPr>
      <w:r w:rsidRPr="00B2453B">
        <w:rPr>
          <w:b/>
          <w:sz w:val="28"/>
          <w:szCs w:val="28"/>
        </w:rPr>
        <w:lastRenderedPageBreak/>
        <w:t>Challenges</w:t>
      </w:r>
    </w:p>
    <w:p w:rsidR="00B2453B" w:rsidRDefault="00B2453B" w:rsidP="00B2453B">
      <w:pPr>
        <w:pStyle w:val="ListParagraph"/>
        <w:spacing w:after="0"/>
        <w:ind w:left="0"/>
        <w:rPr>
          <w:b/>
          <w:sz w:val="28"/>
          <w:szCs w:val="28"/>
        </w:rPr>
      </w:pPr>
    </w:p>
    <w:p w:rsidR="00B2453B" w:rsidRDefault="00416C0E" w:rsidP="00B2453B">
      <w:pPr>
        <w:rPr>
          <w:bCs/>
          <w:sz w:val="24"/>
          <w:szCs w:val="28"/>
          <w:lang w:val="en-SG"/>
        </w:rPr>
      </w:pPr>
      <w:r w:rsidRPr="00B2453B">
        <w:rPr>
          <w:bCs/>
          <w:sz w:val="24"/>
          <w:szCs w:val="28"/>
          <w:lang w:val="en-SG"/>
        </w:rPr>
        <w:t xml:space="preserve">Data Source: </w:t>
      </w:r>
    </w:p>
    <w:p w:rsidR="00CA6D7D" w:rsidRDefault="00416C0E" w:rsidP="00B2453B">
      <w:pPr>
        <w:rPr>
          <w:sz w:val="24"/>
          <w:szCs w:val="28"/>
          <w:lang w:val="en-SG"/>
        </w:rPr>
      </w:pPr>
      <w:r w:rsidRPr="00B2453B">
        <w:rPr>
          <w:sz w:val="24"/>
          <w:szCs w:val="28"/>
          <w:lang w:val="en-SG"/>
        </w:rPr>
        <w:t xml:space="preserve">Many reputable financial websites are subscription based platform </w:t>
      </w:r>
      <w:r w:rsidR="00CA6D7D">
        <w:rPr>
          <w:sz w:val="24"/>
          <w:szCs w:val="28"/>
          <w:lang w:val="en-SG"/>
        </w:rPr>
        <w:t xml:space="preserve">so articles are behind </w:t>
      </w:r>
      <w:proofErr w:type="spellStart"/>
      <w:r w:rsidR="00CA6D7D">
        <w:rPr>
          <w:sz w:val="24"/>
          <w:szCs w:val="28"/>
          <w:lang w:val="en-SG"/>
        </w:rPr>
        <w:t>paywalls</w:t>
      </w:r>
      <w:proofErr w:type="spellEnd"/>
      <w:r w:rsidR="00CA4F70">
        <w:rPr>
          <w:sz w:val="24"/>
          <w:szCs w:val="28"/>
          <w:lang w:val="en-SG"/>
        </w:rPr>
        <w:t>.</w:t>
      </w:r>
      <w:r w:rsidR="00CA6D7D">
        <w:rPr>
          <w:sz w:val="24"/>
          <w:szCs w:val="28"/>
          <w:lang w:val="en-SG"/>
        </w:rPr>
        <w:t xml:space="preserve">  </w:t>
      </w:r>
      <w:r w:rsidR="00CA4F70">
        <w:rPr>
          <w:sz w:val="24"/>
          <w:szCs w:val="28"/>
          <w:lang w:val="en-SG"/>
        </w:rPr>
        <w:t xml:space="preserve">A workaround would </w:t>
      </w:r>
      <w:r w:rsidR="00B2453B">
        <w:rPr>
          <w:sz w:val="24"/>
          <w:szCs w:val="28"/>
          <w:lang w:val="en-SG"/>
        </w:rPr>
        <w:t>be to source</w:t>
      </w:r>
      <w:r w:rsidRPr="00B2453B">
        <w:rPr>
          <w:sz w:val="24"/>
          <w:szCs w:val="28"/>
          <w:lang w:val="en-SG"/>
        </w:rPr>
        <w:t xml:space="preserve"> for websites that have articles that are mainly free, however</w:t>
      </w:r>
      <w:r w:rsidR="00CA6D7D">
        <w:rPr>
          <w:sz w:val="24"/>
          <w:szCs w:val="28"/>
          <w:lang w:val="en-SG"/>
        </w:rPr>
        <w:t xml:space="preserve">, they </w:t>
      </w:r>
      <w:r w:rsidRPr="00B2453B">
        <w:rPr>
          <w:sz w:val="24"/>
          <w:szCs w:val="28"/>
          <w:lang w:val="en-SG"/>
        </w:rPr>
        <w:t>might not be as credible as reputable news sources</w:t>
      </w:r>
      <w:r w:rsidR="00B2453B">
        <w:rPr>
          <w:sz w:val="24"/>
          <w:szCs w:val="28"/>
          <w:lang w:val="en-SG"/>
        </w:rPr>
        <w:t>.</w:t>
      </w:r>
      <w:r w:rsidR="00CA6D7D">
        <w:rPr>
          <w:sz w:val="24"/>
          <w:szCs w:val="28"/>
          <w:lang w:val="en-SG"/>
        </w:rPr>
        <w:t xml:space="preserve">  </w:t>
      </w:r>
    </w:p>
    <w:p w:rsidR="00B2453B" w:rsidRDefault="00416C0E" w:rsidP="00B2453B">
      <w:pPr>
        <w:rPr>
          <w:bCs/>
          <w:sz w:val="24"/>
          <w:szCs w:val="28"/>
          <w:lang w:val="en-SG"/>
        </w:rPr>
      </w:pPr>
      <w:r w:rsidRPr="00B2453B">
        <w:rPr>
          <w:bCs/>
          <w:sz w:val="24"/>
          <w:szCs w:val="28"/>
          <w:lang w:val="en-SG"/>
        </w:rPr>
        <w:t xml:space="preserve">Scraping/Downloading: </w:t>
      </w:r>
    </w:p>
    <w:p w:rsidR="00C22818" w:rsidRPr="00B2453B" w:rsidRDefault="00CA4F70" w:rsidP="00B2453B">
      <w:pPr>
        <w:rPr>
          <w:sz w:val="24"/>
          <w:szCs w:val="28"/>
        </w:rPr>
      </w:pPr>
      <w:r>
        <w:rPr>
          <w:sz w:val="24"/>
          <w:szCs w:val="28"/>
          <w:lang w:val="en-SG"/>
        </w:rPr>
        <w:t>Official APIs are not free and</w:t>
      </w:r>
      <w:r w:rsidR="00416C0E" w:rsidRPr="00B2453B">
        <w:rPr>
          <w:sz w:val="24"/>
          <w:szCs w:val="28"/>
          <w:lang w:val="en-SG"/>
        </w:rPr>
        <w:t xml:space="preserve"> open source libraries have various limitations (limited historical period, limited articles pulled per request, limited requests per day, sending too many queries could trigger blocking etc.)</w:t>
      </w:r>
      <w:r>
        <w:rPr>
          <w:sz w:val="24"/>
          <w:szCs w:val="28"/>
          <w:lang w:val="en-SG"/>
        </w:rPr>
        <w:t xml:space="preserve">  Possible workarounds:</w:t>
      </w:r>
    </w:p>
    <w:p w:rsidR="00C22818" w:rsidRPr="00B2453B" w:rsidRDefault="00416C0E" w:rsidP="00B2453B">
      <w:pPr>
        <w:pStyle w:val="ListParagraph"/>
        <w:numPr>
          <w:ilvl w:val="1"/>
          <w:numId w:val="19"/>
        </w:numPr>
        <w:rPr>
          <w:sz w:val="24"/>
          <w:szCs w:val="28"/>
        </w:rPr>
      </w:pPr>
      <w:r w:rsidRPr="00B2453B">
        <w:rPr>
          <w:sz w:val="24"/>
          <w:szCs w:val="28"/>
          <w:lang w:val="en-SG"/>
        </w:rPr>
        <w:t xml:space="preserve">Spread out the queries over many days, add delay between queries with </w:t>
      </w:r>
      <w:proofErr w:type="spellStart"/>
      <w:proofErr w:type="gramStart"/>
      <w:r w:rsidRPr="00B2453B">
        <w:rPr>
          <w:sz w:val="24"/>
          <w:szCs w:val="28"/>
          <w:lang w:val="en-SG"/>
        </w:rPr>
        <w:t>time.sleep</w:t>
      </w:r>
      <w:proofErr w:type="spellEnd"/>
      <w:r w:rsidRPr="00B2453B">
        <w:rPr>
          <w:sz w:val="24"/>
          <w:szCs w:val="28"/>
          <w:lang w:val="en-SG"/>
        </w:rPr>
        <w:t>(</w:t>
      </w:r>
      <w:proofErr w:type="gramEnd"/>
      <w:r w:rsidRPr="00B2453B">
        <w:rPr>
          <w:sz w:val="24"/>
          <w:szCs w:val="28"/>
          <w:lang w:val="en-SG"/>
        </w:rPr>
        <w:t>)</w:t>
      </w:r>
      <w:r w:rsidR="00CA4F70">
        <w:rPr>
          <w:sz w:val="24"/>
          <w:szCs w:val="28"/>
          <w:lang w:val="en-SG"/>
        </w:rPr>
        <w:t>.  How</w:t>
      </w:r>
      <w:r w:rsidR="006020E8">
        <w:rPr>
          <w:sz w:val="24"/>
          <w:szCs w:val="28"/>
          <w:lang w:val="en-SG"/>
        </w:rPr>
        <w:t>ever this would</w:t>
      </w:r>
      <w:r w:rsidR="00CA4F70">
        <w:rPr>
          <w:sz w:val="24"/>
          <w:szCs w:val="28"/>
          <w:lang w:val="en-SG"/>
        </w:rPr>
        <w:t xml:space="preserve"> result in</w:t>
      </w:r>
      <w:r w:rsidR="006020E8">
        <w:rPr>
          <w:sz w:val="24"/>
          <w:szCs w:val="28"/>
          <w:lang w:val="en-SG"/>
        </w:rPr>
        <w:t xml:space="preserve"> a</w:t>
      </w:r>
      <w:r w:rsidR="00CA4F70">
        <w:rPr>
          <w:sz w:val="24"/>
          <w:szCs w:val="28"/>
          <w:lang w:val="en-SG"/>
        </w:rPr>
        <w:t xml:space="preserve"> long time extracting the articles.</w:t>
      </w:r>
      <w:ins w:id="3" w:author="YT Koh" w:date="2025-02-19T23:57:00Z">
        <w:r w:rsidR="005C323D">
          <w:rPr>
            <w:sz w:val="24"/>
            <w:szCs w:val="28"/>
            <w:lang w:val="en-SG"/>
          </w:rPr>
          <w:t xml:space="preserve"> </w:t>
        </w:r>
      </w:ins>
    </w:p>
    <w:p w:rsidR="00C22818" w:rsidRPr="00CA4F70" w:rsidRDefault="00416C0E" w:rsidP="00B2453B">
      <w:pPr>
        <w:pStyle w:val="ListParagraph"/>
        <w:numPr>
          <w:ilvl w:val="1"/>
          <w:numId w:val="19"/>
        </w:numPr>
        <w:rPr>
          <w:sz w:val="24"/>
          <w:szCs w:val="28"/>
        </w:rPr>
      </w:pPr>
      <w:r w:rsidRPr="00B2453B">
        <w:rPr>
          <w:sz w:val="24"/>
          <w:szCs w:val="28"/>
          <w:lang w:val="en-SG"/>
        </w:rPr>
        <w:t>Subscribe to official news website APIs</w:t>
      </w:r>
      <w:r w:rsidR="00CA4F70">
        <w:rPr>
          <w:sz w:val="24"/>
          <w:szCs w:val="28"/>
          <w:lang w:val="en-SG"/>
        </w:rPr>
        <w:t xml:space="preserve"> which will incur costs</w:t>
      </w:r>
      <w:r w:rsidR="00CA6D7D">
        <w:rPr>
          <w:sz w:val="24"/>
          <w:szCs w:val="28"/>
          <w:lang w:val="en-SG"/>
        </w:rPr>
        <w:t>.  This would be the best option if having a financial crime dashboard for surveillance is beneficial for DBS in the end</w:t>
      </w:r>
    </w:p>
    <w:p w:rsidR="00CA4F70" w:rsidRDefault="00CA4F70" w:rsidP="00CA4F70">
      <w:pPr>
        <w:pStyle w:val="ListParagraph"/>
        <w:ind w:left="0"/>
        <w:rPr>
          <w:sz w:val="24"/>
          <w:szCs w:val="28"/>
        </w:rPr>
      </w:pPr>
    </w:p>
    <w:p w:rsidR="00CA4F70" w:rsidRPr="00B2453B" w:rsidRDefault="00CA4F70" w:rsidP="00CA4F70">
      <w:pPr>
        <w:pStyle w:val="ListParagraph"/>
        <w:ind w:left="0"/>
        <w:rPr>
          <w:sz w:val="24"/>
          <w:szCs w:val="28"/>
        </w:rPr>
      </w:pPr>
      <w:r>
        <w:rPr>
          <w:sz w:val="24"/>
          <w:szCs w:val="28"/>
        </w:rPr>
        <w:t>Models</w:t>
      </w:r>
      <w:r w:rsidR="00CA6D7D">
        <w:rPr>
          <w:sz w:val="24"/>
          <w:szCs w:val="28"/>
        </w:rPr>
        <w:t>:</w:t>
      </w:r>
    </w:p>
    <w:p w:rsidR="00C22818" w:rsidRPr="00CA4F70" w:rsidRDefault="00416C0E" w:rsidP="00CA4F70">
      <w:pPr>
        <w:rPr>
          <w:sz w:val="24"/>
          <w:szCs w:val="28"/>
        </w:rPr>
      </w:pPr>
      <w:r w:rsidRPr="00CA4F70">
        <w:rPr>
          <w:bCs/>
          <w:sz w:val="24"/>
          <w:szCs w:val="28"/>
          <w:lang w:val="en-SG"/>
        </w:rPr>
        <w:t>Summarisation model</w:t>
      </w:r>
      <w:r w:rsidR="00CA6D7D">
        <w:rPr>
          <w:sz w:val="24"/>
          <w:szCs w:val="28"/>
          <w:lang w:val="en-SG"/>
        </w:rPr>
        <w:t xml:space="preserve"> have max limit o</w:t>
      </w:r>
      <w:r w:rsidR="00CA4F70">
        <w:rPr>
          <w:sz w:val="24"/>
          <w:szCs w:val="28"/>
          <w:lang w:val="en-SG"/>
        </w:rPr>
        <w:t>f 1024</w:t>
      </w:r>
      <w:r w:rsidRPr="00CA4F70">
        <w:rPr>
          <w:sz w:val="24"/>
          <w:szCs w:val="28"/>
          <w:lang w:val="en-SG"/>
        </w:rPr>
        <w:t xml:space="preserve"> tokens </w:t>
      </w:r>
      <w:r w:rsidR="00CA4F70">
        <w:rPr>
          <w:sz w:val="24"/>
          <w:szCs w:val="28"/>
          <w:lang w:val="en-SG"/>
        </w:rPr>
        <w:t>that can be inputted to</w:t>
      </w:r>
      <w:r w:rsidRPr="00CA4F70">
        <w:rPr>
          <w:sz w:val="24"/>
          <w:szCs w:val="28"/>
          <w:lang w:val="en-SG"/>
        </w:rPr>
        <w:t xml:space="preserve"> model, </w:t>
      </w:r>
      <w:r w:rsidR="00CA4F70">
        <w:rPr>
          <w:sz w:val="24"/>
          <w:szCs w:val="28"/>
          <w:lang w:val="en-SG"/>
        </w:rPr>
        <w:t>hence</w:t>
      </w:r>
      <w:r w:rsidR="00CA6D7D">
        <w:rPr>
          <w:sz w:val="24"/>
          <w:szCs w:val="28"/>
          <w:lang w:val="en-SG"/>
        </w:rPr>
        <w:t xml:space="preserve"> there is</w:t>
      </w:r>
      <w:r w:rsidR="00CA4F70">
        <w:rPr>
          <w:sz w:val="24"/>
          <w:szCs w:val="28"/>
          <w:lang w:val="en-SG"/>
        </w:rPr>
        <w:t xml:space="preserve"> </w:t>
      </w:r>
      <w:r w:rsidRPr="00CA4F70">
        <w:rPr>
          <w:sz w:val="24"/>
          <w:szCs w:val="28"/>
          <w:lang w:val="en-SG"/>
        </w:rPr>
        <w:t>still</w:t>
      </w:r>
      <w:r w:rsidR="00CA6D7D">
        <w:rPr>
          <w:sz w:val="24"/>
          <w:szCs w:val="28"/>
          <w:lang w:val="en-SG"/>
        </w:rPr>
        <w:t xml:space="preserve"> a</w:t>
      </w:r>
      <w:r w:rsidRPr="00CA4F70">
        <w:rPr>
          <w:sz w:val="24"/>
          <w:szCs w:val="28"/>
          <w:lang w:val="en-SG"/>
        </w:rPr>
        <w:t xml:space="preserve"> need to shorten text by chunking first before summarising</w:t>
      </w:r>
    </w:p>
    <w:p w:rsidR="00C22818" w:rsidRPr="00B2453B" w:rsidRDefault="00416C0E" w:rsidP="00B2453B">
      <w:pPr>
        <w:pStyle w:val="ListParagraph"/>
        <w:numPr>
          <w:ilvl w:val="1"/>
          <w:numId w:val="19"/>
        </w:numPr>
        <w:rPr>
          <w:sz w:val="24"/>
          <w:szCs w:val="28"/>
        </w:rPr>
      </w:pPr>
      <w:r w:rsidRPr="00B2453B">
        <w:rPr>
          <w:sz w:val="24"/>
          <w:szCs w:val="28"/>
          <w:lang w:val="en-SG"/>
        </w:rPr>
        <w:t xml:space="preserve">Workaround: Paid </w:t>
      </w:r>
      <w:proofErr w:type="gramStart"/>
      <w:r w:rsidRPr="00B2453B">
        <w:rPr>
          <w:sz w:val="24"/>
          <w:szCs w:val="28"/>
          <w:lang w:val="en-SG"/>
        </w:rPr>
        <w:t>subscription of Gen AI APIs, like Open AI API, have</w:t>
      </w:r>
      <w:proofErr w:type="gramEnd"/>
      <w:r w:rsidRPr="00B2453B">
        <w:rPr>
          <w:sz w:val="24"/>
          <w:szCs w:val="28"/>
          <w:lang w:val="en-SG"/>
        </w:rPr>
        <w:t xml:space="preserve"> higher token limits.  Can do prompt engineering to summarise the news article instead</w:t>
      </w:r>
      <w:r w:rsidR="006020E8">
        <w:rPr>
          <w:sz w:val="24"/>
          <w:szCs w:val="28"/>
          <w:lang w:val="en-SG"/>
        </w:rPr>
        <w:t xml:space="preserve"> for future enhancement</w:t>
      </w:r>
    </w:p>
    <w:p w:rsidR="00245CC8" w:rsidRDefault="00245CC8" w:rsidP="00211142">
      <w:pPr>
        <w:spacing w:after="0"/>
        <w:rPr>
          <w:sz w:val="24"/>
          <w:szCs w:val="28"/>
        </w:rPr>
      </w:pPr>
    </w:p>
    <w:p w:rsidR="00211142" w:rsidRDefault="006020E8" w:rsidP="00B82136">
      <w:pPr>
        <w:spacing w:after="0"/>
        <w:rPr>
          <w:b/>
          <w:sz w:val="28"/>
          <w:szCs w:val="28"/>
        </w:rPr>
      </w:pPr>
      <w:r>
        <w:rPr>
          <w:b/>
          <w:sz w:val="28"/>
          <w:szCs w:val="28"/>
        </w:rPr>
        <w:t>Future Enhancements</w:t>
      </w:r>
    </w:p>
    <w:p w:rsidR="00B82136" w:rsidRPr="00B82136" w:rsidRDefault="00B82136" w:rsidP="00B82136">
      <w:pPr>
        <w:spacing w:after="0"/>
        <w:rPr>
          <w:b/>
          <w:sz w:val="24"/>
          <w:szCs w:val="28"/>
        </w:rPr>
      </w:pPr>
    </w:p>
    <w:p w:rsidR="00245CC8" w:rsidRPr="00B82136" w:rsidRDefault="00416C0E" w:rsidP="00211142">
      <w:pPr>
        <w:rPr>
          <w:bCs/>
          <w:sz w:val="24"/>
          <w:szCs w:val="24"/>
          <w:lang w:val="en-SG"/>
        </w:rPr>
      </w:pPr>
      <w:r w:rsidRPr="00B82136">
        <w:rPr>
          <w:bCs/>
          <w:sz w:val="24"/>
          <w:szCs w:val="24"/>
          <w:lang w:val="en-SG"/>
        </w:rPr>
        <w:t>Label Categories:</w:t>
      </w:r>
    </w:p>
    <w:p w:rsidR="00C22818" w:rsidRPr="00B82136" w:rsidRDefault="00416C0E" w:rsidP="001B6331">
      <w:pPr>
        <w:rPr>
          <w:sz w:val="24"/>
          <w:szCs w:val="24"/>
        </w:rPr>
      </w:pPr>
      <w:r w:rsidRPr="00B82136">
        <w:rPr>
          <w:sz w:val="24"/>
          <w:szCs w:val="24"/>
          <w:lang w:val="en-SG"/>
        </w:rPr>
        <w:t xml:space="preserve">Certain news article can be about more than 1 topic, e.g. XXX </w:t>
      </w:r>
      <w:proofErr w:type="gramStart"/>
      <w:r w:rsidRPr="00B82136">
        <w:rPr>
          <w:sz w:val="24"/>
          <w:szCs w:val="24"/>
          <w:lang w:val="en-SG"/>
        </w:rPr>
        <w:t>company</w:t>
      </w:r>
      <w:proofErr w:type="gramEnd"/>
      <w:r w:rsidRPr="00B82136">
        <w:rPr>
          <w:sz w:val="24"/>
          <w:szCs w:val="24"/>
          <w:lang w:val="en-SG"/>
        </w:rPr>
        <w:t xml:space="preserve"> convicted of fraud and tax evasion.  Currently each article is only given 1 topic label. This would affect the model validation result in model selection process.</w:t>
      </w:r>
      <w:r w:rsidR="001B6331" w:rsidRPr="00B82136">
        <w:rPr>
          <w:sz w:val="24"/>
          <w:szCs w:val="24"/>
        </w:rPr>
        <w:t xml:space="preserve">  For f</w:t>
      </w:r>
      <w:proofErr w:type="spellStart"/>
      <w:r w:rsidR="001B6331" w:rsidRPr="00B82136">
        <w:rPr>
          <w:sz w:val="24"/>
          <w:szCs w:val="24"/>
          <w:lang w:val="en-SG"/>
        </w:rPr>
        <w:t>uture</w:t>
      </w:r>
      <w:proofErr w:type="spellEnd"/>
      <w:r w:rsidR="001B6331" w:rsidRPr="00B82136">
        <w:rPr>
          <w:sz w:val="24"/>
          <w:szCs w:val="24"/>
          <w:lang w:val="en-SG"/>
        </w:rPr>
        <w:t xml:space="preserve"> enhancements, would need to</w:t>
      </w:r>
      <w:r w:rsidRPr="00B82136">
        <w:rPr>
          <w:sz w:val="24"/>
          <w:szCs w:val="24"/>
          <w:lang w:val="en-SG"/>
        </w:rPr>
        <w:t xml:space="preserve"> </w:t>
      </w:r>
      <w:r w:rsidR="001B6331" w:rsidRPr="00B82136">
        <w:rPr>
          <w:sz w:val="24"/>
          <w:szCs w:val="24"/>
          <w:lang w:val="en-SG"/>
        </w:rPr>
        <w:t>manually label</w:t>
      </w:r>
      <w:r w:rsidRPr="00B82136">
        <w:rPr>
          <w:sz w:val="24"/>
          <w:szCs w:val="24"/>
          <w:lang w:val="en-SG"/>
        </w:rPr>
        <w:t xml:space="preserve"> articles </w:t>
      </w:r>
      <w:r w:rsidR="001B6331" w:rsidRPr="00B82136">
        <w:rPr>
          <w:sz w:val="24"/>
          <w:szCs w:val="24"/>
          <w:lang w:val="en-SG"/>
        </w:rPr>
        <w:t xml:space="preserve">with multiple financial crime </w:t>
      </w:r>
      <w:proofErr w:type="gramStart"/>
      <w:r w:rsidR="001B6331" w:rsidRPr="00B82136">
        <w:rPr>
          <w:sz w:val="24"/>
          <w:szCs w:val="24"/>
          <w:lang w:val="en-SG"/>
        </w:rPr>
        <w:t>topic</w:t>
      </w:r>
      <w:proofErr w:type="gramEnd"/>
      <w:r w:rsidRPr="00B82136">
        <w:rPr>
          <w:sz w:val="24"/>
          <w:szCs w:val="24"/>
          <w:lang w:val="en-SG"/>
        </w:rPr>
        <w:t xml:space="preserve"> if required</w:t>
      </w:r>
      <w:r w:rsidR="001B6331" w:rsidRPr="00B82136">
        <w:rPr>
          <w:sz w:val="24"/>
          <w:szCs w:val="24"/>
          <w:lang w:val="en-SG"/>
        </w:rPr>
        <w:t>.</w:t>
      </w:r>
      <w:r w:rsidR="001B6331" w:rsidRPr="00B82136">
        <w:rPr>
          <w:sz w:val="24"/>
          <w:szCs w:val="24"/>
        </w:rPr>
        <w:t xml:space="preserve">  Similarly f</w:t>
      </w:r>
      <w:proofErr w:type="spellStart"/>
      <w:r w:rsidR="001B6331" w:rsidRPr="00B82136">
        <w:rPr>
          <w:sz w:val="24"/>
          <w:szCs w:val="24"/>
          <w:lang w:val="en-SG"/>
        </w:rPr>
        <w:t>rom</w:t>
      </w:r>
      <w:proofErr w:type="spellEnd"/>
      <w:r w:rsidR="001B6331" w:rsidRPr="00B82136">
        <w:rPr>
          <w:sz w:val="24"/>
          <w:szCs w:val="24"/>
          <w:lang w:val="en-SG"/>
        </w:rPr>
        <w:t xml:space="preserve"> model</w:t>
      </w:r>
      <w:r w:rsidRPr="00B82136">
        <w:rPr>
          <w:sz w:val="24"/>
          <w:szCs w:val="24"/>
          <w:lang w:val="en-SG"/>
        </w:rPr>
        <w:t xml:space="preserve">, if predicted </w:t>
      </w:r>
      <w:proofErr w:type="gramStart"/>
      <w:r w:rsidRPr="00B82136">
        <w:rPr>
          <w:sz w:val="24"/>
          <w:szCs w:val="24"/>
          <w:lang w:val="en-SG"/>
        </w:rPr>
        <w:t>topic have</w:t>
      </w:r>
      <w:proofErr w:type="gramEnd"/>
      <w:r w:rsidRPr="00B82136">
        <w:rPr>
          <w:sz w:val="24"/>
          <w:szCs w:val="24"/>
          <w:lang w:val="en-SG"/>
        </w:rPr>
        <w:t xml:space="preserve"> score of more than 0.75 for example, assign those topics to the article too</w:t>
      </w:r>
      <w:r w:rsidR="001B6331" w:rsidRPr="00B82136">
        <w:rPr>
          <w:sz w:val="24"/>
          <w:szCs w:val="24"/>
          <w:lang w:val="en-SG"/>
        </w:rPr>
        <w:t>.</w:t>
      </w:r>
    </w:p>
    <w:p w:rsidR="00C22818" w:rsidRPr="00B82136" w:rsidRDefault="00416C0E" w:rsidP="001B6331">
      <w:pPr>
        <w:rPr>
          <w:sz w:val="24"/>
          <w:szCs w:val="24"/>
        </w:rPr>
      </w:pPr>
      <w:r w:rsidRPr="00B82136">
        <w:rPr>
          <w:sz w:val="24"/>
          <w:szCs w:val="24"/>
          <w:lang w:val="en-SG"/>
        </w:rPr>
        <w:lastRenderedPageBreak/>
        <w:t>Only certain topics are manually labelled to test and validate pre trained models</w:t>
      </w:r>
      <w:r w:rsidR="001B6331" w:rsidRPr="00B82136">
        <w:rPr>
          <w:sz w:val="24"/>
          <w:szCs w:val="24"/>
          <w:lang w:val="en-SG"/>
        </w:rPr>
        <w:t xml:space="preserve"> in the interest of time</w:t>
      </w:r>
      <w:r w:rsidRPr="00B82136">
        <w:rPr>
          <w:sz w:val="24"/>
          <w:szCs w:val="24"/>
          <w:lang w:val="en-SG"/>
        </w:rPr>
        <w:t>.  Can extract more news articles related to other financial crimes to check if model is able to correctly predict those topics too</w:t>
      </w:r>
      <w:r w:rsidR="001B6331" w:rsidRPr="00B82136">
        <w:rPr>
          <w:sz w:val="24"/>
          <w:szCs w:val="24"/>
          <w:lang w:val="en-SG"/>
        </w:rPr>
        <w:t>, and whether the final model selected is still the same.</w:t>
      </w:r>
    </w:p>
    <w:p w:rsidR="00211142" w:rsidRDefault="00B82136" w:rsidP="00B82136">
      <w:pPr>
        <w:rPr>
          <w:sz w:val="24"/>
          <w:szCs w:val="24"/>
        </w:rPr>
      </w:pPr>
      <w:r>
        <w:rPr>
          <w:sz w:val="24"/>
          <w:szCs w:val="24"/>
        </w:rPr>
        <w:t>Entity Linking:</w:t>
      </w:r>
    </w:p>
    <w:p w:rsidR="00B82136" w:rsidRPr="00B82136" w:rsidRDefault="00B82136" w:rsidP="00B82136">
      <w:pPr>
        <w:rPr>
          <w:sz w:val="24"/>
          <w:szCs w:val="24"/>
        </w:rPr>
      </w:pPr>
      <w:proofErr w:type="spellStart"/>
      <w:r>
        <w:rPr>
          <w:sz w:val="24"/>
          <w:szCs w:val="24"/>
        </w:rPr>
        <w:t>SpaCy</w:t>
      </w:r>
      <w:proofErr w:type="spellEnd"/>
      <w:r>
        <w:rPr>
          <w:sz w:val="24"/>
          <w:szCs w:val="24"/>
        </w:rPr>
        <w:t xml:space="preserve"> Entity Linker library i</w:t>
      </w:r>
      <w:r w:rsidR="00A72748">
        <w:rPr>
          <w:sz w:val="24"/>
          <w:szCs w:val="24"/>
        </w:rPr>
        <w:t xml:space="preserve">s not the most accurate library, with </w:t>
      </w:r>
      <w:r w:rsidR="00A72748" w:rsidRPr="00A72748">
        <w:rPr>
          <w:sz w:val="24"/>
          <w:szCs w:val="24"/>
        </w:rPr>
        <w:t xml:space="preserve">no context sensitivity due to the implementation of the "max-prior method" for </w:t>
      </w:r>
      <w:proofErr w:type="spellStart"/>
      <w:r w:rsidR="00A72748" w:rsidRPr="00A72748">
        <w:rPr>
          <w:sz w:val="24"/>
          <w:szCs w:val="24"/>
        </w:rPr>
        <w:t>entitiy</w:t>
      </w:r>
      <w:proofErr w:type="spellEnd"/>
      <w:r w:rsidR="00A72748" w:rsidRPr="00A72748">
        <w:rPr>
          <w:sz w:val="24"/>
          <w:szCs w:val="24"/>
        </w:rPr>
        <w:t xml:space="preserve"> disambiguation</w:t>
      </w:r>
      <w:r w:rsidR="00A72748">
        <w:rPr>
          <w:sz w:val="24"/>
          <w:szCs w:val="24"/>
        </w:rPr>
        <w:t xml:space="preserve">.  </w:t>
      </w:r>
      <w:proofErr w:type="gramStart"/>
      <w:r w:rsidR="00A72748">
        <w:rPr>
          <w:sz w:val="24"/>
          <w:szCs w:val="24"/>
        </w:rPr>
        <w:t>Can consider exploring other packages such as BLINK to do entity linking instead.</w:t>
      </w:r>
      <w:proofErr w:type="gramEnd"/>
      <w:r w:rsidR="00A72748">
        <w:rPr>
          <w:sz w:val="24"/>
          <w:szCs w:val="24"/>
        </w:rPr>
        <w:t xml:space="preserve">  Then to match back the entity and their Wikipedia links to </w:t>
      </w:r>
      <w:r w:rsidR="00416C0E">
        <w:rPr>
          <w:sz w:val="24"/>
          <w:szCs w:val="24"/>
        </w:rPr>
        <w:t>entity with NER labels, fuzzy matching might need to be done.</w:t>
      </w:r>
    </w:p>
    <w:p w:rsidR="001B6331" w:rsidRPr="00B82136" w:rsidRDefault="00416C0E" w:rsidP="00211142">
      <w:pPr>
        <w:rPr>
          <w:bCs/>
          <w:sz w:val="24"/>
          <w:szCs w:val="24"/>
          <w:lang w:val="en-SG"/>
        </w:rPr>
      </w:pPr>
      <w:r w:rsidRPr="00B82136">
        <w:rPr>
          <w:bCs/>
          <w:sz w:val="24"/>
          <w:szCs w:val="24"/>
          <w:lang w:val="en-SG"/>
        </w:rPr>
        <w:t xml:space="preserve">Models: </w:t>
      </w:r>
    </w:p>
    <w:p w:rsidR="00C22818" w:rsidRPr="00B82136" w:rsidRDefault="00416C0E" w:rsidP="00211142">
      <w:pPr>
        <w:rPr>
          <w:sz w:val="24"/>
          <w:szCs w:val="24"/>
        </w:rPr>
      </w:pPr>
      <w:proofErr w:type="gramStart"/>
      <w:r w:rsidRPr="00B82136">
        <w:rPr>
          <w:sz w:val="24"/>
          <w:szCs w:val="24"/>
          <w:lang w:val="en-SG"/>
        </w:rPr>
        <w:t xml:space="preserve">Can consider doing transfer learning </w:t>
      </w:r>
      <w:r w:rsidR="00B82136" w:rsidRPr="00B82136">
        <w:rPr>
          <w:sz w:val="24"/>
          <w:szCs w:val="24"/>
          <w:lang w:val="en-SG"/>
        </w:rPr>
        <w:t>to see if model results</w:t>
      </w:r>
      <w:r w:rsidR="00294DAA">
        <w:rPr>
          <w:sz w:val="24"/>
          <w:szCs w:val="24"/>
          <w:lang w:val="en-SG"/>
        </w:rPr>
        <w:t xml:space="preserve"> will</w:t>
      </w:r>
      <w:r w:rsidR="00B82136" w:rsidRPr="00B82136">
        <w:rPr>
          <w:sz w:val="24"/>
          <w:szCs w:val="24"/>
          <w:lang w:val="en-SG"/>
        </w:rPr>
        <w:t xml:space="preserve"> </w:t>
      </w:r>
      <w:r w:rsidRPr="00B82136">
        <w:rPr>
          <w:sz w:val="24"/>
          <w:szCs w:val="24"/>
          <w:lang w:val="en-SG"/>
        </w:rPr>
        <w:t>improve.</w:t>
      </w:r>
      <w:proofErr w:type="gramEnd"/>
      <w:r w:rsidRPr="00B82136">
        <w:rPr>
          <w:sz w:val="24"/>
          <w:szCs w:val="24"/>
          <w:lang w:val="en-SG"/>
        </w:rPr>
        <w:t xml:space="preserve">  </w:t>
      </w:r>
      <w:r w:rsidR="00294DAA">
        <w:rPr>
          <w:sz w:val="24"/>
          <w:szCs w:val="24"/>
          <w:lang w:val="en-SG"/>
        </w:rPr>
        <w:t>While c</w:t>
      </w:r>
      <w:r w:rsidRPr="00B82136">
        <w:rPr>
          <w:sz w:val="24"/>
          <w:szCs w:val="24"/>
          <w:lang w:val="en-SG"/>
        </w:rPr>
        <w:t xml:space="preserve">urrent pre trained models selected seemed to be performing well, perhaps training on specific financial news articles might give better results.  </w:t>
      </w:r>
    </w:p>
    <w:p w:rsidR="00B2453B" w:rsidRPr="00294DAA" w:rsidRDefault="00294DAA" w:rsidP="00B2453B">
      <w:pPr>
        <w:pStyle w:val="ListParagraph"/>
        <w:spacing w:after="0"/>
        <w:ind w:left="0"/>
        <w:rPr>
          <w:sz w:val="24"/>
          <w:szCs w:val="24"/>
        </w:rPr>
      </w:pPr>
      <w:r w:rsidRPr="00294DAA">
        <w:rPr>
          <w:sz w:val="24"/>
          <w:szCs w:val="24"/>
        </w:rPr>
        <w:t>Dashboard:</w:t>
      </w:r>
    </w:p>
    <w:p w:rsidR="00294DAA" w:rsidRDefault="00294DAA" w:rsidP="00B2453B">
      <w:pPr>
        <w:pStyle w:val="ListParagraph"/>
        <w:spacing w:after="0"/>
        <w:ind w:left="0"/>
        <w:rPr>
          <w:b/>
          <w:sz w:val="24"/>
          <w:szCs w:val="24"/>
        </w:rPr>
      </w:pPr>
    </w:p>
    <w:p w:rsidR="00FB1099" w:rsidRDefault="00FB1099" w:rsidP="00B2453B">
      <w:pPr>
        <w:pStyle w:val="ListParagraph"/>
        <w:spacing w:after="0"/>
        <w:ind w:left="0"/>
        <w:rPr>
          <w:sz w:val="24"/>
          <w:szCs w:val="24"/>
        </w:rPr>
      </w:pPr>
      <w:r>
        <w:rPr>
          <w:sz w:val="24"/>
          <w:szCs w:val="24"/>
        </w:rPr>
        <w:t xml:space="preserve">User now has to read through each individual news article if there are a few articles related to user’s filter condition (for example, the </w:t>
      </w:r>
      <w:proofErr w:type="spellStart"/>
      <w:r>
        <w:rPr>
          <w:sz w:val="24"/>
          <w:szCs w:val="24"/>
        </w:rPr>
        <w:t>Adani</w:t>
      </w:r>
      <w:proofErr w:type="spellEnd"/>
      <w:r>
        <w:rPr>
          <w:sz w:val="24"/>
          <w:szCs w:val="24"/>
        </w:rPr>
        <w:t xml:space="preserve"> case scenario).  This is still a lot of work for user </w:t>
      </w:r>
      <w:r w:rsidR="002526B1">
        <w:rPr>
          <w:sz w:val="24"/>
          <w:szCs w:val="24"/>
        </w:rPr>
        <w:t xml:space="preserve">to </w:t>
      </w:r>
      <w:proofErr w:type="spellStart"/>
      <w:r w:rsidR="002526B1">
        <w:rPr>
          <w:sz w:val="24"/>
          <w:szCs w:val="24"/>
        </w:rPr>
        <w:t>analyse</w:t>
      </w:r>
      <w:proofErr w:type="spellEnd"/>
      <w:r w:rsidR="002526B1">
        <w:rPr>
          <w:sz w:val="24"/>
          <w:szCs w:val="24"/>
        </w:rPr>
        <w:t xml:space="preserve"> if any actions are needed to be taken by the bank.  Perhaps another system, such as a UI to let user upload all articles in to </w:t>
      </w:r>
      <w:proofErr w:type="spellStart"/>
      <w:r w:rsidR="002526B1">
        <w:rPr>
          <w:sz w:val="24"/>
          <w:szCs w:val="24"/>
        </w:rPr>
        <w:t>summarise</w:t>
      </w:r>
      <w:proofErr w:type="spellEnd"/>
      <w:r w:rsidR="002526B1">
        <w:rPr>
          <w:sz w:val="24"/>
          <w:szCs w:val="24"/>
        </w:rPr>
        <w:t xml:space="preserve"> them could be put in place.  This would have </w:t>
      </w:r>
      <w:r w:rsidR="00253CF9">
        <w:rPr>
          <w:sz w:val="24"/>
          <w:szCs w:val="24"/>
        </w:rPr>
        <w:t xml:space="preserve">Open AI or Gemini at backend taking in the prompt to </w:t>
      </w:r>
      <w:proofErr w:type="spellStart"/>
      <w:r w:rsidR="00253CF9">
        <w:rPr>
          <w:sz w:val="24"/>
          <w:szCs w:val="24"/>
        </w:rPr>
        <w:t>summarise</w:t>
      </w:r>
      <w:proofErr w:type="spellEnd"/>
      <w:r w:rsidR="00253CF9">
        <w:rPr>
          <w:sz w:val="24"/>
          <w:szCs w:val="24"/>
        </w:rPr>
        <w:t xml:space="preserve"> all articles sent to it</w:t>
      </w:r>
      <w:r w:rsidR="004E6059">
        <w:rPr>
          <w:sz w:val="24"/>
          <w:szCs w:val="24"/>
        </w:rPr>
        <w:t xml:space="preserve"> and outputting a summary of all articles back for user</w:t>
      </w:r>
      <w:r w:rsidR="00253CF9">
        <w:rPr>
          <w:sz w:val="24"/>
          <w:szCs w:val="24"/>
        </w:rPr>
        <w:t>.</w:t>
      </w:r>
    </w:p>
    <w:p w:rsidR="0065139B" w:rsidRDefault="0065139B" w:rsidP="00B2453B">
      <w:pPr>
        <w:pStyle w:val="ListParagraph"/>
        <w:spacing w:after="0"/>
        <w:ind w:left="0"/>
        <w:rPr>
          <w:sz w:val="24"/>
          <w:szCs w:val="24"/>
        </w:rPr>
      </w:pPr>
    </w:p>
    <w:p w:rsidR="0065139B" w:rsidRPr="00FB1099" w:rsidRDefault="0065139B" w:rsidP="00B2453B">
      <w:pPr>
        <w:pStyle w:val="ListParagraph"/>
        <w:spacing w:after="0"/>
        <w:ind w:left="0"/>
        <w:rPr>
          <w:sz w:val="24"/>
          <w:szCs w:val="24"/>
        </w:rPr>
      </w:pPr>
      <w:r>
        <w:rPr>
          <w:sz w:val="24"/>
          <w:szCs w:val="24"/>
        </w:rPr>
        <w:t xml:space="preserve">Sanction lists data were not included in this project.  One possible use could be to have a chart/table highlighting new persons or organizations added </w:t>
      </w:r>
      <w:r w:rsidR="004E6059">
        <w:rPr>
          <w:sz w:val="24"/>
          <w:szCs w:val="24"/>
        </w:rPr>
        <w:t>or removed from the list in the latest month so that user will be up to date on any changes</w:t>
      </w:r>
    </w:p>
    <w:sectPr w:rsidR="0065139B" w:rsidRPr="00FB1099" w:rsidSect="004667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07C"/>
    <w:multiLevelType w:val="hybridMultilevel"/>
    <w:tmpl w:val="490A9660"/>
    <w:lvl w:ilvl="0" w:tplc="60B0B1D8">
      <w:start w:val="1"/>
      <w:numFmt w:val="bullet"/>
      <w:lvlText w:val="•"/>
      <w:lvlJc w:val="left"/>
      <w:pPr>
        <w:tabs>
          <w:tab w:val="num" w:pos="720"/>
        </w:tabs>
        <w:ind w:left="720" w:hanging="360"/>
      </w:pPr>
      <w:rPr>
        <w:rFonts w:ascii="Arial" w:hAnsi="Arial" w:hint="default"/>
      </w:rPr>
    </w:lvl>
    <w:lvl w:ilvl="1" w:tplc="24D2173A">
      <w:start w:val="1188"/>
      <w:numFmt w:val="bullet"/>
      <w:lvlText w:val="–"/>
      <w:lvlJc w:val="left"/>
      <w:pPr>
        <w:tabs>
          <w:tab w:val="num" w:pos="1440"/>
        </w:tabs>
        <w:ind w:left="1440" w:hanging="360"/>
      </w:pPr>
      <w:rPr>
        <w:rFonts w:ascii="Arial" w:hAnsi="Arial" w:hint="default"/>
      </w:rPr>
    </w:lvl>
    <w:lvl w:ilvl="2" w:tplc="6598D35C" w:tentative="1">
      <w:start w:val="1"/>
      <w:numFmt w:val="bullet"/>
      <w:lvlText w:val="•"/>
      <w:lvlJc w:val="left"/>
      <w:pPr>
        <w:tabs>
          <w:tab w:val="num" w:pos="2160"/>
        </w:tabs>
        <w:ind w:left="2160" w:hanging="360"/>
      </w:pPr>
      <w:rPr>
        <w:rFonts w:ascii="Arial" w:hAnsi="Arial" w:hint="default"/>
      </w:rPr>
    </w:lvl>
    <w:lvl w:ilvl="3" w:tplc="F29CCA38" w:tentative="1">
      <w:start w:val="1"/>
      <w:numFmt w:val="bullet"/>
      <w:lvlText w:val="•"/>
      <w:lvlJc w:val="left"/>
      <w:pPr>
        <w:tabs>
          <w:tab w:val="num" w:pos="2880"/>
        </w:tabs>
        <w:ind w:left="2880" w:hanging="360"/>
      </w:pPr>
      <w:rPr>
        <w:rFonts w:ascii="Arial" w:hAnsi="Arial" w:hint="default"/>
      </w:rPr>
    </w:lvl>
    <w:lvl w:ilvl="4" w:tplc="522819B8" w:tentative="1">
      <w:start w:val="1"/>
      <w:numFmt w:val="bullet"/>
      <w:lvlText w:val="•"/>
      <w:lvlJc w:val="left"/>
      <w:pPr>
        <w:tabs>
          <w:tab w:val="num" w:pos="3600"/>
        </w:tabs>
        <w:ind w:left="3600" w:hanging="360"/>
      </w:pPr>
      <w:rPr>
        <w:rFonts w:ascii="Arial" w:hAnsi="Arial" w:hint="default"/>
      </w:rPr>
    </w:lvl>
    <w:lvl w:ilvl="5" w:tplc="F9783412" w:tentative="1">
      <w:start w:val="1"/>
      <w:numFmt w:val="bullet"/>
      <w:lvlText w:val="•"/>
      <w:lvlJc w:val="left"/>
      <w:pPr>
        <w:tabs>
          <w:tab w:val="num" w:pos="4320"/>
        </w:tabs>
        <w:ind w:left="4320" w:hanging="360"/>
      </w:pPr>
      <w:rPr>
        <w:rFonts w:ascii="Arial" w:hAnsi="Arial" w:hint="default"/>
      </w:rPr>
    </w:lvl>
    <w:lvl w:ilvl="6" w:tplc="06426178" w:tentative="1">
      <w:start w:val="1"/>
      <w:numFmt w:val="bullet"/>
      <w:lvlText w:val="•"/>
      <w:lvlJc w:val="left"/>
      <w:pPr>
        <w:tabs>
          <w:tab w:val="num" w:pos="5040"/>
        </w:tabs>
        <w:ind w:left="5040" w:hanging="360"/>
      </w:pPr>
      <w:rPr>
        <w:rFonts w:ascii="Arial" w:hAnsi="Arial" w:hint="default"/>
      </w:rPr>
    </w:lvl>
    <w:lvl w:ilvl="7" w:tplc="D46E000E" w:tentative="1">
      <w:start w:val="1"/>
      <w:numFmt w:val="bullet"/>
      <w:lvlText w:val="•"/>
      <w:lvlJc w:val="left"/>
      <w:pPr>
        <w:tabs>
          <w:tab w:val="num" w:pos="5760"/>
        </w:tabs>
        <w:ind w:left="5760" w:hanging="360"/>
      </w:pPr>
      <w:rPr>
        <w:rFonts w:ascii="Arial" w:hAnsi="Arial" w:hint="default"/>
      </w:rPr>
    </w:lvl>
    <w:lvl w:ilvl="8" w:tplc="6C2068B4" w:tentative="1">
      <w:start w:val="1"/>
      <w:numFmt w:val="bullet"/>
      <w:lvlText w:val="•"/>
      <w:lvlJc w:val="left"/>
      <w:pPr>
        <w:tabs>
          <w:tab w:val="num" w:pos="6480"/>
        </w:tabs>
        <w:ind w:left="6480" w:hanging="360"/>
      </w:pPr>
      <w:rPr>
        <w:rFonts w:ascii="Arial" w:hAnsi="Arial" w:hint="default"/>
      </w:rPr>
    </w:lvl>
  </w:abstractNum>
  <w:abstractNum w:abstractNumId="1">
    <w:nsid w:val="06A5266F"/>
    <w:multiLevelType w:val="hybridMultilevel"/>
    <w:tmpl w:val="2E62E876"/>
    <w:lvl w:ilvl="0" w:tplc="B33C9FA8">
      <w:start w:val="1"/>
      <w:numFmt w:val="bullet"/>
      <w:lvlText w:val="–"/>
      <w:lvlJc w:val="left"/>
      <w:pPr>
        <w:tabs>
          <w:tab w:val="num" w:pos="720"/>
        </w:tabs>
        <w:ind w:left="720" w:hanging="360"/>
      </w:pPr>
      <w:rPr>
        <w:rFonts w:ascii="Arial" w:hAnsi="Arial" w:hint="default"/>
      </w:rPr>
    </w:lvl>
    <w:lvl w:ilvl="1" w:tplc="7DAA5106">
      <w:start w:val="1"/>
      <w:numFmt w:val="bullet"/>
      <w:lvlText w:val="–"/>
      <w:lvlJc w:val="left"/>
      <w:pPr>
        <w:tabs>
          <w:tab w:val="num" w:pos="1440"/>
        </w:tabs>
        <w:ind w:left="1440" w:hanging="360"/>
      </w:pPr>
      <w:rPr>
        <w:rFonts w:ascii="Arial" w:hAnsi="Arial" w:hint="default"/>
      </w:rPr>
    </w:lvl>
    <w:lvl w:ilvl="2" w:tplc="E340B068" w:tentative="1">
      <w:start w:val="1"/>
      <w:numFmt w:val="bullet"/>
      <w:lvlText w:val="–"/>
      <w:lvlJc w:val="left"/>
      <w:pPr>
        <w:tabs>
          <w:tab w:val="num" w:pos="2160"/>
        </w:tabs>
        <w:ind w:left="2160" w:hanging="360"/>
      </w:pPr>
      <w:rPr>
        <w:rFonts w:ascii="Arial" w:hAnsi="Arial" w:hint="default"/>
      </w:rPr>
    </w:lvl>
    <w:lvl w:ilvl="3" w:tplc="1B644C1A" w:tentative="1">
      <w:start w:val="1"/>
      <w:numFmt w:val="bullet"/>
      <w:lvlText w:val="–"/>
      <w:lvlJc w:val="left"/>
      <w:pPr>
        <w:tabs>
          <w:tab w:val="num" w:pos="2880"/>
        </w:tabs>
        <w:ind w:left="2880" w:hanging="360"/>
      </w:pPr>
      <w:rPr>
        <w:rFonts w:ascii="Arial" w:hAnsi="Arial" w:hint="default"/>
      </w:rPr>
    </w:lvl>
    <w:lvl w:ilvl="4" w:tplc="FBD607B6" w:tentative="1">
      <w:start w:val="1"/>
      <w:numFmt w:val="bullet"/>
      <w:lvlText w:val="–"/>
      <w:lvlJc w:val="left"/>
      <w:pPr>
        <w:tabs>
          <w:tab w:val="num" w:pos="3600"/>
        </w:tabs>
        <w:ind w:left="3600" w:hanging="360"/>
      </w:pPr>
      <w:rPr>
        <w:rFonts w:ascii="Arial" w:hAnsi="Arial" w:hint="default"/>
      </w:rPr>
    </w:lvl>
    <w:lvl w:ilvl="5" w:tplc="2820A5E0" w:tentative="1">
      <w:start w:val="1"/>
      <w:numFmt w:val="bullet"/>
      <w:lvlText w:val="–"/>
      <w:lvlJc w:val="left"/>
      <w:pPr>
        <w:tabs>
          <w:tab w:val="num" w:pos="4320"/>
        </w:tabs>
        <w:ind w:left="4320" w:hanging="360"/>
      </w:pPr>
      <w:rPr>
        <w:rFonts w:ascii="Arial" w:hAnsi="Arial" w:hint="default"/>
      </w:rPr>
    </w:lvl>
    <w:lvl w:ilvl="6" w:tplc="32400990" w:tentative="1">
      <w:start w:val="1"/>
      <w:numFmt w:val="bullet"/>
      <w:lvlText w:val="–"/>
      <w:lvlJc w:val="left"/>
      <w:pPr>
        <w:tabs>
          <w:tab w:val="num" w:pos="5040"/>
        </w:tabs>
        <w:ind w:left="5040" w:hanging="360"/>
      </w:pPr>
      <w:rPr>
        <w:rFonts w:ascii="Arial" w:hAnsi="Arial" w:hint="default"/>
      </w:rPr>
    </w:lvl>
    <w:lvl w:ilvl="7" w:tplc="2B5A7D14" w:tentative="1">
      <w:start w:val="1"/>
      <w:numFmt w:val="bullet"/>
      <w:lvlText w:val="–"/>
      <w:lvlJc w:val="left"/>
      <w:pPr>
        <w:tabs>
          <w:tab w:val="num" w:pos="5760"/>
        </w:tabs>
        <w:ind w:left="5760" w:hanging="360"/>
      </w:pPr>
      <w:rPr>
        <w:rFonts w:ascii="Arial" w:hAnsi="Arial" w:hint="default"/>
      </w:rPr>
    </w:lvl>
    <w:lvl w:ilvl="8" w:tplc="0FE6540A" w:tentative="1">
      <w:start w:val="1"/>
      <w:numFmt w:val="bullet"/>
      <w:lvlText w:val="–"/>
      <w:lvlJc w:val="left"/>
      <w:pPr>
        <w:tabs>
          <w:tab w:val="num" w:pos="6480"/>
        </w:tabs>
        <w:ind w:left="6480" w:hanging="360"/>
      </w:pPr>
      <w:rPr>
        <w:rFonts w:ascii="Arial" w:hAnsi="Arial" w:hint="default"/>
      </w:rPr>
    </w:lvl>
  </w:abstractNum>
  <w:abstractNum w:abstractNumId="2">
    <w:nsid w:val="0FDD4390"/>
    <w:multiLevelType w:val="hybridMultilevel"/>
    <w:tmpl w:val="6D328A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31525"/>
    <w:multiLevelType w:val="hybridMultilevel"/>
    <w:tmpl w:val="C01A4124"/>
    <w:lvl w:ilvl="0" w:tplc="84808C9A">
      <w:start w:val="1"/>
      <w:numFmt w:val="bullet"/>
      <w:lvlText w:val="•"/>
      <w:lvlJc w:val="left"/>
      <w:pPr>
        <w:tabs>
          <w:tab w:val="num" w:pos="720"/>
        </w:tabs>
        <w:ind w:left="720" w:hanging="360"/>
      </w:pPr>
      <w:rPr>
        <w:rFonts w:ascii="Arial" w:hAnsi="Arial" w:hint="default"/>
      </w:rPr>
    </w:lvl>
    <w:lvl w:ilvl="1" w:tplc="6E8697AA" w:tentative="1">
      <w:start w:val="1"/>
      <w:numFmt w:val="bullet"/>
      <w:lvlText w:val="•"/>
      <w:lvlJc w:val="left"/>
      <w:pPr>
        <w:tabs>
          <w:tab w:val="num" w:pos="1440"/>
        </w:tabs>
        <w:ind w:left="1440" w:hanging="360"/>
      </w:pPr>
      <w:rPr>
        <w:rFonts w:ascii="Arial" w:hAnsi="Arial" w:hint="default"/>
      </w:rPr>
    </w:lvl>
    <w:lvl w:ilvl="2" w:tplc="DF3A3A6A" w:tentative="1">
      <w:start w:val="1"/>
      <w:numFmt w:val="bullet"/>
      <w:lvlText w:val="•"/>
      <w:lvlJc w:val="left"/>
      <w:pPr>
        <w:tabs>
          <w:tab w:val="num" w:pos="2160"/>
        </w:tabs>
        <w:ind w:left="2160" w:hanging="360"/>
      </w:pPr>
      <w:rPr>
        <w:rFonts w:ascii="Arial" w:hAnsi="Arial" w:hint="default"/>
      </w:rPr>
    </w:lvl>
    <w:lvl w:ilvl="3" w:tplc="79F408D8" w:tentative="1">
      <w:start w:val="1"/>
      <w:numFmt w:val="bullet"/>
      <w:lvlText w:val="•"/>
      <w:lvlJc w:val="left"/>
      <w:pPr>
        <w:tabs>
          <w:tab w:val="num" w:pos="2880"/>
        </w:tabs>
        <w:ind w:left="2880" w:hanging="360"/>
      </w:pPr>
      <w:rPr>
        <w:rFonts w:ascii="Arial" w:hAnsi="Arial" w:hint="default"/>
      </w:rPr>
    </w:lvl>
    <w:lvl w:ilvl="4" w:tplc="AFF60522" w:tentative="1">
      <w:start w:val="1"/>
      <w:numFmt w:val="bullet"/>
      <w:lvlText w:val="•"/>
      <w:lvlJc w:val="left"/>
      <w:pPr>
        <w:tabs>
          <w:tab w:val="num" w:pos="3600"/>
        </w:tabs>
        <w:ind w:left="3600" w:hanging="360"/>
      </w:pPr>
      <w:rPr>
        <w:rFonts w:ascii="Arial" w:hAnsi="Arial" w:hint="default"/>
      </w:rPr>
    </w:lvl>
    <w:lvl w:ilvl="5" w:tplc="50402A70" w:tentative="1">
      <w:start w:val="1"/>
      <w:numFmt w:val="bullet"/>
      <w:lvlText w:val="•"/>
      <w:lvlJc w:val="left"/>
      <w:pPr>
        <w:tabs>
          <w:tab w:val="num" w:pos="4320"/>
        </w:tabs>
        <w:ind w:left="4320" w:hanging="360"/>
      </w:pPr>
      <w:rPr>
        <w:rFonts w:ascii="Arial" w:hAnsi="Arial" w:hint="default"/>
      </w:rPr>
    </w:lvl>
    <w:lvl w:ilvl="6" w:tplc="7F14A76E" w:tentative="1">
      <w:start w:val="1"/>
      <w:numFmt w:val="bullet"/>
      <w:lvlText w:val="•"/>
      <w:lvlJc w:val="left"/>
      <w:pPr>
        <w:tabs>
          <w:tab w:val="num" w:pos="5040"/>
        </w:tabs>
        <w:ind w:left="5040" w:hanging="360"/>
      </w:pPr>
      <w:rPr>
        <w:rFonts w:ascii="Arial" w:hAnsi="Arial" w:hint="default"/>
      </w:rPr>
    </w:lvl>
    <w:lvl w:ilvl="7" w:tplc="C4848F1A" w:tentative="1">
      <w:start w:val="1"/>
      <w:numFmt w:val="bullet"/>
      <w:lvlText w:val="•"/>
      <w:lvlJc w:val="left"/>
      <w:pPr>
        <w:tabs>
          <w:tab w:val="num" w:pos="5760"/>
        </w:tabs>
        <w:ind w:left="5760" w:hanging="360"/>
      </w:pPr>
      <w:rPr>
        <w:rFonts w:ascii="Arial" w:hAnsi="Arial" w:hint="default"/>
      </w:rPr>
    </w:lvl>
    <w:lvl w:ilvl="8" w:tplc="82BE40F2" w:tentative="1">
      <w:start w:val="1"/>
      <w:numFmt w:val="bullet"/>
      <w:lvlText w:val="•"/>
      <w:lvlJc w:val="left"/>
      <w:pPr>
        <w:tabs>
          <w:tab w:val="num" w:pos="6480"/>
        </w:tabs>
        <w:ind w:left="6480" w:hanging="360"/>
      </w:pPr>
      <w:rPr>
        <w:rFonts w:ascii="Arial" w:hAnsi="Arial" w:hint="default"/>
      </w:rPr>
    </w:lvl>
  </w:abstractNum>
  <w:abstractNum w:abstractNumId="4">
    <w:nsid w:val="1A2663BC"/>
    <w:multiLevelType w:val="hybridMultilevel"/>
    <w:tmpl w:val="03A8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67DDB"/>
    <w:multiLevelType w:val="hybridMultilevel"/>
    <w:tmpl w:val="107EF320"/>
    <w:lvl w:ilvl="0" w:tplc="A184D5BE">
      <w:start w:val="1"/>
      <w:numFmt w:val="decimal"/>
      <w:lvlText w:val="%1."/>
      <w:lvlJc w:val="left"/>
      <w:pPr>
        <w:tabs>
          <w:tab w:val="num" w:pos="360"/>
        </w:tabs>
        <w:ind w:left="360" w:hanging="360"/>
      </w:pPr>
    </w:lvl>
    <w:lvl w:ilvl="1" w:tplc="70E8D708" w:tentative="1">
      <w:start w:val="1"/>
      <w:numFmt w:val="decimal"/>
      <w:lvlText w:val="%2."/>
      <w:lvlJc w:val="left"/>
      <w:pPr>
        <w:tabs>
          <w:tab w:val="num" w:pos="1080"/>
        </w:tabs>
        <w:ind w:left="1080" w:hanging="360"/>
      </w:pPr>
    </w:lvl>
    <w:lvl w:ilvl="2" w:tplc="D8B2D8EA" w:tentative="1">
      <w:start w:val="1"/>
      <w:numFmt w:val="decimal"/>
      <w:lvlText w:val="%3."/>
      <w:lvlJc w:val="left"/>
      <w:pPr>
        <w:tabs>
          <w:tab w:val="num" w:pos="1800"/>
        </w:tabs>
        <w:ind w:left="1800" w:hanging="360"/>
      </w:pPr>
    </w:lvl>
    <w:lvl w:ilvl="3" w:tplc="3ABA5C4A" w:tentative="1">
      <w:start w:val="1"/>
      <w:numFmt w:val="decimal"/>
      <w:lvlText w:val="%4."/>
      <w:lvlJc w:val="left"/>
      <w:pPr>
        <w:tabs>
          <w:tab w:val="num" w:pos="2520"/>
        </w:tabs>
        <w:ind w:left="2520" w:hanging="360"/>
      </w:pPr>
    </w:lvl>
    <w:lvl w:ilvl="4" w:tplc="06206D06" w:tentative="1">
      <w:start w:val="1"/>
      <w:numFmt w:val="decimal"/>
      <w:lvlText w:val="%5."/>
      <w:lvlJc w:val="left"/>
      <w:pPr>
        <w:tabs>
          <w:tab w:val="num" w:pos="3240"/>
        </w:tabs>
        <w:ind w:left="3240" w:hanging="360"/>
      </w:pPr>
    </w:lvl>
    <w:lvl w:ilvl="5" w:tplc="F8E03A3A" w:tentative="1">
      <w:start w:val="1"/>
      <w:numFmt w:val="decimal"/>
      <w:lvlText w:val="%6."/>
      <w:lvlJc w:val="left"/>
      <w:pPr>
        <w:tabs>
          <w:tab w:val="num" w:pos="3960"/>
        </w:tabs>
        <w:ind w:left="3960" w:hanging="360"/>
      </w:pPr>
    </w:lvl>
    <w:lvl w:ilvl="6" w:tplc="5720E69E" w:tentative="1">
      <w:start w:val="1"/>
      <w:numFmt w:val="decimal"/>
      <w:lvlText w:val="%7."/>
      <w:lvlJc w:val="left"/>
      <w:pPr>
        <w:tabs>
          <w:tab w:val="num" w:pos="4680"/>
        </w:tabs>
        <w:ind w:left="4680" w:hanging="360"/>
      </w:pPr>
    </w:lvl>
    <w:lvl w:ilvl="7" w:tplc="EE9C7CC0" w:tentative="1">
      <w:start w:val="1"/>
      <w:numFmt w:val="decimal"/>
      <w:lvlText w:val="%8."/>
      <w:lvlJc w:val="left"/>
      <w:pPr>
        <w:tabs>
          <w:tab w:val="num" w:pos="5400"/>
        </w:tabs>
        <w:ind w:left="5400" w:hanging="360"/>
      </w:pPr>
    </w:lvl>
    <w:lvl w:ilvl="8" w:tplc="68248A02" w:tentative="1">
      <w:start w:val="1"/>
      <w:numFmt w:val="decimal"/>
      <w:lvlText w:val="%9."/>
      <w:lvlJc w:val="left"/>
      <w:pPr>
        <w:tabs>
          <w:tab w:val="num" w:pos="6120"/>
        </w:tabs>
        <w:ind w:left="6120" w:hanging="360"/>
      </w:pPr>
    </w:lvl>
  </w:abstractNum>
  <w:abstractNum w:abstractNumId="6">
    <w:nsid w:val="2B0B0101"/>
    <w:multiLevelType w:val="hybridMultilevel"/>
    <w:tmpl w:val="40E04E62"/>
    <w:lvl w:ilvl="0" w:tplc="719258E2">
      <w:start w:val="1"/>
      <w:numFmt w:val="bullet"/>
      <w:lvlText w:val="–"/>
      <w:lvlJc w:val="left"/>
      <w:pPr>
        <w:tabs>
          <w:tab w:val="num" w:pos="720"/>
        </w:tabs>
        <w:ind w:left="720" w:hanging="360"/>
      </w:pPr>
      <w:rPr>
        <w:rFonts w:ascii="Arial" w:hAnsi="Arial" w:hint="default"/>
      </w:rPr>
    </w:lvl>
    <w:lvl w:ilvl="1" w:tplc="32A6793E">
      <w:start w:val="1"/>
      <w:numFmt w:val="bullet"/>
      <w:lvlText w:val="–"/>
      <w:lvlJc w:val="left"/>
      <w:pPr>
        <w:tabs>
          <w:tab w:val="num" w:pos="1440"/>
        </w:tabs>
        <w:ind w:left="1440" w:hanging="360"/>
      </w:pPr>
      <w:rPr>
        <w:rFonts w:ascii="Arial" w:hAnsi="Arial" w:hint="default"/>
      </w:rPr>
    </w:lvl>
    <w:lvl w:ilvl="2" w:tplc="DC22A8FE" w:tentative="1">
      <w:start w:val="1"/>
      <w:numFmt w:val="bullet"/>
      <w:lvlText w:val="–"/>
      <w:lvlJc w:val="left"/>
      <w:pPr>
        <w:tabs>
          <w:tab w:val="num" w:pos="2160"/>
        </w:tabs>
        <w:ind w:left="2160" w:hanging="360"/>
      </w:pPr>
      <w:rPr>
        <w:rFonts w:ascii="Arial" w:hAnsi="Arial" w:hint="default"/>
      </w:rPr>
    </w:lvl>
    <w:lvl w:ilvl="3" w:tplc="855A3EC4" w:tentative="1">
      <w:start w:val="1"/>
      <w:numFmt w:val="bullet"/>
      <w:lvlText w:val="–"/>
      <w:lvlJc w:val="left"/>
      <w:pPr>
        <w:tabs>
          <w:tab w:val="num" w:pos="2880"/>
        </w:tabs>
        <w:ind w:left="2880" w:hanging="360"/>
      </w:pPr>
      <w:rPr>
        <w:rFonts w:ascii="Arial" w:hAnsi="Arial" w:hint="default"/>
      </w:rPr>
    </w:lvl>
    <w:lvl w:ilvl="4" w:tplc="3E629C7E" w:tentative="1">
      <w:start w:val="1"/>
      <w:numFmt w:val="bullet"/>
      <w:lvlText w:val="–"/>
      <w:lvlJc w:val="left"/>
      <w:pPr>
        <w:tabs>
          <w:tab w:val="num" w:pos="3600"/>
        </w:tabs>
        <w:ind w:left="3600" w:hanging="360"/>
      </w:pPr>
      <w:rPr>
        <w:rFonts w:ascii="Arial" w:hAnsi="Arial" w:hint="default"/>
      </w:rPr>
    </w:lvl>
    <w:lvl w:ilvl="5" w:tplc="3A809B50" w:tentative="1">
      <w:start w:val="1"/>
      <w:numFmt w:val="bullet"/>
      <w:lvlText w:val="–"/>
      <w:lvlJc w:val="left"/>
      <w:pPr>
        <w:tabs>
          <w:tab w:val="num" w:pos="4320"/>
        </w:tabs>
        <w:ind w:left="4320" w:hanging="360"/>
      </w:pPr>
      <w:rPr>
        <w:rFonts w:ascii="Arial" w:hAnsi="Arial" w:hint="default"/>
      </w:rPr>
    </w:lvl>
    <w:lvl w:ilvl="6" w:tplc="BD8C22D6" w:tentative="1">
      <w:start w:val="1"/>
      <w:numFmt w:val="bullet"/>
      <w:lvlText w:val="–"/>
      <w:lvlJc w:val="left"/>
      <w:pPr>
        <w:tabs>
          <w:tab w:val="num" w:pos="5040"/>
        </w:tabs>
        <w:ind w:left="5040" w:hanging="360"/>
      </w:pPr>
      <w:rPr>
        <w:rFonts w:ascii="Arial" w:hAnsi="Arial" w:hint="default"/>
      </w:rPr>
    </w:lvl>
    <w:lvl w:ilvl="7" w:tplc="E96A4732" w:tentative="1">
      <w:start w:val="1"/>
      <w:numFmt w:val="bullet"/>
      <w:lvlText w:val="–"/>
      <w:lvlJc w:val="left"/>
      <w:pPr>
        <w:tabs>
          <w:tab w:val="num" w:pos="5760"/>
        </w:tabs>
        <w:ind w:left="5760" w:hanging="360"/>
      </w:pPr>
      <w:rPr>
        <w:rFonts w:ascii="Arial" w:hAnsi="Arial" w:hint="default"/>
      </w:rPr>
    </w:lvl>
    <w:lvl w:ilvl="8" w:tplc="B3044F0E" w:tentative="1">
      <w:start w:val="1"/>
      <w:numFmt w:val="bullet"/>
      <w:lvlText w:val="–"/>
      <w:lvlJc w:val="left"/>
      <w:pPr>
        <w:tabs>
          <w:tab w:val="num" w:pos="6480"/>
        </w:tabs>
        <w:ind w:left="6480" w:hanging="360"/>
      </w:pPr>
      <w:rPr>
        <w:rFonts w:ascii="Arial" w:hAnsi="Arial" w:hint="default"/>
      </w:rPr>
    </w:lvl>
  </w:abstractNum>
  <w:abstractNum w:abstractNumId="7">
    <w:nsid w:val="2B5B07E8"/>
    <w:multiLevelType w:val="hybridMultilevel"/>
    <w:tmpl w:val="E7D0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03A39"/>
    <w:multiLevelType w:val="hybridMultilevel"/>
    <w:tmpl w:val="9F1EE48A"/>
    <w:lvl w:ilvl="0" w:tplc="2FA8A9CA">
      <w:start w:val="1"/>
      <w:numFmt w:val="bullet"/>
      <w:lvlText w:val="•"/>
      <w:lvlJc w:val="left"/>
      <w:pPr>
        <w:tabs>
          <w:tab w:val="num" w:pos="720"/>
        </w:tabs>
        <w:ind w:left="720" w:hanging="360"/>
      </w:pPr>
      <w:rPr>
        <w:rFonts w:ascii="Arial" w:hAnsi="Arial" w:hint="default"/>
      </w:rPr>
    </w:lvl>
    <w:lvl w:ilvl="1" w:tplc="5478137E" w:tentative="1">
      <w:start w:val="1"/>
      <w:numFmt w:val="bullet"/>
      <w:lvlText w:val="•"/>
      <w:lvlJc w:val="left"/>
      <w:pPr>
        <w:tabs>
          <w:tab w:val="num" w:pos="1440"/>
        </w:tabs>
        <w:ind w:left="1440" w:hanging="360"/>
      </w:pPr>
      <w:rPr>
        <w:rFonts w:ascii="Arial" w:hAnsi="Arial" w:hint="default"/>
      </w:rPr>
    </w:lvl>
    <w:lvl w:ilvl="2" w:tplc="2556BFE0" w:tentative="1">
      <w:start w:val="1"/>
      <w:numFmt w:val="bullet"/>
      <w:lvlText w:val="•"/>
      <w:lvlJc w:val="left"/>
      <w:pPr>
        <w:tabs>
          <w:tab w:val="num" w:pos="2160"/>
        </w:tabs>
        <w:ind w:left="2160" w:hanging="360"/>
      </w:pPr>
      <w:rPr>
        <w:rFonts w:ascii="Arial" w:hAnsi="Arial" w:hint="default"/>
      </w:rPr>
    </w:lvl>
    <w:lvl w:ilvl="3" w:tplc="87320C88" w:tentative="1">
      <w:start w:val="1"/>
      <w:numFmt w:val="bullet"/>
      <w:lvlText w:val="•"/>
      <w:lvlJc w:val="left"/>
      <w:pPr>
        <w:tabs>
          <w:tab w:val="num" w:pos="2880"/>
        </w:tabs>
        <w:ind w:left="2880" w:hanging="360"/>
      </w:pPr>
      <w:rPr>
        <w:rFonts w:ascii="Arial" w:hAnsi="Arial" w:hint="default"/>
      </w:rPr>
    </w:lvl>
    <w:lvl w:ilvl="4" w:tplc="1138F588" w:tentative="1">
      <w:start w:val="1"/>
      <w:numFmt w:val="bullet"/>
      <w:lvlText w:val="•"/>
      <w:lvlJc w:val="left"/>
      <w:pPr>
        <w:tabs>
          <w:tab w:val="num" w:pos="3600"/>
        </w:tabs>
        <w:ind w:left="3600" w:hanging="360"/>
      </w:pPr>
      <w:rPr>
        <w:rFonts w:ascii="Arial" w:hAnsi="Arial" w:hint="default"/>
      </w:rPr>
    </w:lvl>
    <w:lvl w:ilvl="5" w:tplc="E48458D0" w:tentative="1">
      <w:start w:val="1"/>
      <w:numFmt w:val="bullet"/>
      <w:lvlText w:val="•"/>
      <w:lvlJc w:val="left"/>
      <w:pPr>
        <w:tabs>
          <w:tab w:val="num" w:pos="4320"/>
        </w:tabs>
        <w:ind w:left="4320" w:hanging="360"/>
      </w:pPr>
      <w:rPr>
        <w:rFonts w:ascii="Arial" w:hAnsi="Arial" w:hint="default"/>
      </w:rPr>
    </w:lvl>
    <w:lvl w:ilvl="6" w:tplc="7FE86EAC" w:tentative="1">
      <w:start w:val="1"/>
      <w:numFmt w:val="bullet"/>
      <w:lvlText w:val="•"/>
      <w:lvlJc w:val="left"/>
      <w:pPr>
        <w:tabs>
          <w:tab w:val="num" w:pos="5040"/>
        </w:tabs>
        <w:ind w:left="5040" w:hanging="360"/>
      </w:pPr>
      <w:rPr>
        <w:rFonts w:ascii="Arial" w:hAnsi="Arial" w:hint="default"/>
      </w:rPr>
    </w:lvl>
    <w:lvl w:ilvl="7" w:tplc="1BCA8A20" w:tentative="1">
      <w:start w:val="1"/>
      <w:numFmt w:val="bullet"/>
      <w:lvlText w:val="•"/>
      <w:lvlJc w:val="left"/>
      <w:pPr>
        <w:tabs>
          <w:tab w:val="num" w:pos="5760"/>
        </w:tabs>
        <w:ind w:left="5760" w:hanging="360"/>
      </w:pPr>
      <w:rPr>
        <w:rFonts w:ascii="Arial" w:hAnsi="Arial" w:hint="default"/>
      </w:rPr>
    </w:lvl>
    <w:lvl w:ilvl="8" w:tplc="993E59A0" w:tentative="1">
      <w:start w:val="1"/>
      <w:numFmt w:val="bullet"/>
      <w:lvlText w:val="•"/>
      <w:lvlJc w:val="left"/>
      <w:pPr>
        <w:tabs>
          <w:tab w:val="num" w:pos="6480"/>
        </w:tabs>
        <w:ind w:left="6480" w:hanging="360"/>
      </w:pPr>
      <w:rPr>
        <w:rFonts w:ascii="Arial" w:hAnsi="Arial" w:hint="default"/>
      </w:rPr>
    </w:lvl>
  </w:abstractNum>
  <w:abstractNum w:abstractNumId="9">
    <w:nsid w:val="31E604ED"/>
    <w:multiLevelType w:val="hybridMultilevel"/>
    <w:tmpl w:val="91C84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D6E00"/>
    <w:multiLevelType w:val="hybridMultilevel"/>
    <w:tmpl w:val="729893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827960"/>
    <w:multiLevelType w:val="hybridMultilevel"/>
    <w:tmpl w:val="78A4D210"/>
    <w:lvl w:ilvl="0" w:tplc="3AFE7F38">
      <w:start w:val="1"/>
      <w:numFmt w:val="bullet"/>
      <w:lvlText w:val="•"/>
      <w:lvlJc w:val="left"/>
      <w:pPr>
        <w:tabs>
          <w:tab w:val="num" w:pos="720"/>
        </w:tabs>
        <w:ind w:left="720" w:hanging="360"/>
      </w:pPr>
      <w:rPr>
        <w:rFonts w:ascii="Arial" w:hAnsi="Arial" w:hint="default"/>
      </w:rPr>
    </w:lvl>
    <w:lvl w:ilvl="1" w:tplc="E5B84B1E">
      <w:start w:val="1188"/>
      <w:numFmt w:val="bullet"/>
      <w:lvlText w:val="–"/>
      <w:lvlJc w:val="left"/>
      <w:pPr>
        <w:tabs>
          <w:tab w:val="num" w:pos="1440"/>
        </w:tabs>
        <w:ind w:left="1440" w:hanging="360"/>
      </w:pPr>
      <w:rPr>
        <w:rFonts w:ascii="Arial" w:hAnsi="Arial" w:hint="default"/>
      </w:rPr>
    </w:lvl>
    <w:lvl w:ilvl="2" w:tplc="39804FF0" w:tentative="1">
      <w:start w:val="1"/>
      <w:numFmt w:val="bullet"/>
      <w:lvlText w:val="•"/>
      <w:lvlJc w:val="left"/>
      <w:pPr>
        <w:tabs>
          <w:tab w:val="num" w:pos="2160"/>
        </w:tabs>
        <w:ind w:left="2160" w:hanging="360"/>
      </w:pPr>
      <w:rPr>
        <w:rFonts w:ascii="Arial" w:hAnsi="Arial" w:hint="default"/>
      </w:rPr>
    </w:lvl>
    <w:lvl w:ilvl="3" w:tplc="3B48C6FA" w:tentative="1">
      <w:start w:val="1"/>
      <w:numFmt w:val="bullet"/>
      <w:lvlText w:val="•"/>
      <w:lvlJc w:val="left"/>
      <w:pPr>
        <w:tabs>
          <w:tab w:val="num" w:pos="2880"/>
        </w:tabs>
        <w:ind w:left="2880" w:hanging="360"/>
      </w:pPr>
      <w:rPr>
        <w:rFonts w:ascii="Arial" w:hAnsi="Arial" w:hint="default"/>
      </w:rPr>
    </w:lvl>
    <w:lvl w:ilvl="4" w:tplc="E57E9C1A" w:tentative="1">
      <w:start w:val="1"/>
      <w:numFmt w:val="bullet"/>
      <w:lvlText w:val="•"/>
      <w:lvlJc w:val="left"/>
      <w:pPr>
        <w:tabs>
          <w:tab w:val="num" w:pos="3600"/>
        </w:tabs>
        <w:ind w:left="3600" w:hanging="360"/>
      </w:pPr>
      <w:rPr>
        <w:rFonts w:ascii="Arial" w:hAnsi="Arial" w:hint="default"/>
      </w:rPr>
    </w:lvl>
    <w:lvl w:ilvl="5" w:tplc="09EE4958" w:tentative="1">
      <w:start w:val="1"/>
      <w:numFmt w:val="bullet"/>
      <w:lvlText w:val="•"/>
      <w:lvlJc w:val="left"/>
      <w:pPr>
        <w:tabs>
          <w:tab w:val="num" w:pos="4320"/>
        </w:tabs>
        <w:ind w:left="4320" w:hanging="360"/>
      </w:pPr>
      <w:rPr>
        <w:rFonts w:ascii="Arial" w:hAnsi="Arial" w:hint="default"/>
      </w:rPr>
    </w:lvl>
    <w:lvl w:ilvl="6" w:tplc="1366A162" w:tentative="1">
      <w:start w:val="1"/>
      <w:numFmt w:val="bullet"/>
      <w:lvlText w:val="•"/>
      <w:lvlJc w:val="left"/>
      <w:pPr>
        <w:tabs>
          <w:tab w:val="num" w:pos="5040"/>
        </w:tabs>
        <w:ind w:left="5040" w:hanging="360"/>
      </w:pPr>
      <w:rPr>
        <w:rFonts w:ascii="Arial" w:hAnsi="Arial" w:hint="default"/>
      </w:rPr>
    </w:lvl>
    <w:lvl w:ilvl="7" w:tplc="AB044238" w:tentative="1">
      <w:start w:val="1"/>
      <w:numFmt w:val="bullet"/>
      <w:lvlText w:val="•"/>
      <w:lvlJc w:val="left"/>
      <w:pPr>
        <w:tabs>
          <w:tab w:val="num" w:pos="5760"/>
        </w:tabs>
        <w:ind w:left="5760" w:hanging="360"/>
      </w:pPr>
      <w:rPr>
        <w:rFonts w:ascii="Arial" w:hAnsi="Arial" w:hint="default"/>
      </w:rPr>
    </w:lvl>
    <w:lvl w:ilvl="8" w:tplc="DAE043DC" w:tentative="1">
      <w:start w:val="1"/>
      <w:numFmt w:val="bullet"/>
      <w:lvlText w:val="•"/>
      <w:lvlJc w:val="left"/>
      <w:pPr>
        <w:tabs>
          <w:tab w:val="num" w:pos="6480"/>
        </w:tabs>
        <w:ind w:left="6480" w:hanging="360"/>
      </w:pPr>
      <w:rPr>
        <w:rFonts w:ascii="Arial" w:hAnsi="Arial" w:hint="default"/>
      </w:rPr>
    </w:lvl>
  </w:abstractNum>
  <w:abstractNum w:abstractNumId="12">
    <w:nsid w:val="45A624ED"/>
    <w:multiLevelType w:val="hybridMultilevel"/>
    <w:tmpl w:val="BEDEE910"/>
    <w:lvl w:ilvl="0" w:tplc="B676746E">
      <w:start w:val="1"/>
      <w:numFmt w:val="bullet"/>
      <w:lvlText w:val="–"/>
      <w:lvlJc w:val="left"/>
      <w:pPr>
        <w:tabs>
          <w:tab w:val="num" w:pos="720"/>
        </w:tabs>
        <w:ind w:left="720" w:hanging="360"/>
      </w:pPr>
      <w:rPr>
        <w:rFonts w:ascii="Arial" w:hAnsi="Arial" w:hint="default"/>
      </w:rPr>
    </w:lvl>
    <w:lvl w:ilvl="1" w:tplc="3E6E8F22">
      <w:start w:val="1"/>
      <w:numFmt w:val="bullet"/>
      <w:lvlText w:val="–"/>
      <w:lvlJc w:val="left"/>
      <w:pPr>
        <w:tabs>
          <w:tab w:val="num" w:pos="1440"/>
        </w:tabs>
        <w:ind w:left="1440" w:hanging="360"/>
      </w:pPr>
      <w:rPr>
        <w:rFonts w:ascii="Arial" w:hAnsi="Arial" w:hint="default"/>
      </w:rPr>
    </w:lvl>
    <w:lvl w:ilvl="2" w:tplc="9E18AC92" w:tentative="1">
      <w:start w:val="1"/>
      <w:numFmt w:val="bullet"/>
      <w:lvlText w:val="–"/>
      <w:lvlJc w:val="left"/>
      <w:pPr>
        <w:tabs>
          <w:tab w:val="num" w:pos="2160"/>
        </w:tabs>
        <w:ind w:left="2160" w:hanging="360"/>
      </w:pPr>
      <w:rPr>
        <w:rFonts w:ascii="Arial" w:hAnsi="Arial" w:hint="default"/>
      </w:rPr>
    </w:lvl>
    <w:lvl w:ilvl="3" w:tplc="DB5E22BC" w:tentative="1">
      <w:start w:val="1"/>
      <w:numFmt w:val="bullet"/>
      <w:lvlText w:val="–"/>
      <w:lvlJc w:val="left"/>
      <w:pPr>
        <w:tabs>
          <w:tab w:val="num" w:pos="2880"/>
        </w:tabs>
        <w:ind w:left="2880" w:hanging="360"/>
      </w:pPr>
      <w:rPr>
        <w:rFonts w:ascii="Arial" w:hAnsi="Arial" w:hint="default"/>
      </w:rPr>
    </w:lvl>
    <w:lvl w:ilvl="4" w:tplc="FA005E0A" w:tentative="1">
      <w:start w:val="1"/>
      <w:numFmt w:val="bullet"/>
      <w:lvlText w:val="–"/>
      <w:lvlJc w:val="left"/>
      <w:pPr>
        <w:tabs>
          <w:tab w:val="num" w:pos="3600"/>
        </w:tabs>
        <w:ind w:left="3600" w:hanging="360"/>
      </w:pPr>
      <w:rPr>
        <w:rFonts w:ascii="Arial" w:hAnsi="Arial" w:hint="default"/>
      </w:rPr>
    </w:lvl>
    <w:lvl w:ilvl="5" w:tplc="FEC0C838" w:tentative="1">
      <w:start w:val="1"/>
      <w:numFmt w:val="bullet"/>
      <w:lvlText w:val="–"/>
      <w:lvlJc w:val="left"/>
      <w:pPr>
        <w:tabs>
          <w:tab w:val="num" w:pos="4320"/>
        </w:tabs>
        <w:ind w:left="4320" w:hanging="360"/>
      </w:pPr>
      <w:rPr>
        <w:rFonts w:ascii="Arial" w:hAnsi="Arial" w:hint="default"/>
      </w:rPr>
    </w:lvl>
    <w:lvl w:ilvl="6" w:tplc="C34239C0" w:tentative="1">
      <w:start w:val="1"/>
      <w:numFmt w:val="bullet"/>
      <w:lvlText w:val="–"/>
      <w:lvlJc w:val="left"/>
      <w:pPr>
        <w:tabs>
          <w:tab w:val="num" w:pos="5040"/>
        </w:tabs>
        <w:ind w:left="5040" w:hanging="360"/>
      </w:pPr>
      <w:rPr>
        <w:rFonts w:ascii="Arial" w:hAnsi="Arial" w:hint="default"/>
      </w:rPr>
    </w:lvl>
    <w:lvl w:ilvl="7" w:tplc="C55A95BE" w:tentative="1">
      <w:start w:val="1"/>
      <w:numFmt w:val="bullet"/>
      <w:lvlText w:val="–"/>
      <w:lvlJc w:val="left"/>
      <w:pPr>
        <w:tabs>
          <w:tab w:val="num" w:pos="5760"/>
        </w:tabs>
        <w:ind w:left="5760" w:hanging="360"/>
      </w:pPr>
      <w:rPr>
        <w:rFonts w:ascii="Arial" w:hAnsi="Arial" w:hint="default"/>
      </w:rPr>
    </w:lvl>
    <w:lvl w:ilvl="8" w:tplc="1D6E7734" w:tentative="1">
      <w:start w:val="1"/>
      <w:numFmt w:val="bullet"/>
      <w:lvlText w:val="–"/>
      <w:lvlJc w:val="left"/>
      <w:pPr>
        <w:tabs>
          <w:tab w:val="num" w:pos="6480"/>
        </w:tabs>
        <w:ind w:left="6480" w:hanging="360"/>
      </w:pPr>
      <w:rPr>
        <w:rFonts w:ascii="Arial" w:hAnsi="Arial" w:hint="default"/>
      </w:rPr>
    </w:lvl>
  </w:abstractNum>
  <w:abstractNum w:abstractNumId="13">
    <w:nsid w:val="4ECA509A"/>
    <w:multiLevelType w:val="hybridMultilevel"/>
    <w:tmpl w:val="1598B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45B12"/>
    <w:multiLevelType w:val="hybridMultilevel"/>
    <w:tmpl w:val="0638FECC"/>
    <w:lvl w:ilvl="0" w:tplc="629EE444">
      <w:start w:val="1"/>
      <w:numFmt w:val="bullet"/>
      <w:lvlText w:val="–"/>
      <w:lvlJc w:val="left"/>
      <w:pPr>
        <w:tabs>
          <w:tab w:val="num" w:pos="720"/>
        </w:tabs>
        <w:ind w:left="720" w:hanging="360"/>
      </w:pPr>
      <w:rPr>
        <w:rFonts w:ascii="Arial" w:hAnsi="Arial" w:hint="default"/>
      </w:rPr>
    </w:lvl>
    <w:lvl w:ilvl="1" w:tplc="99BC6950">
      <w:start w:val="1"/>
      <w:numFmt w:val="bullet"/>
      <w:lvlText w:val="–"/>
      <w:lvlJc w:val="left"/>
      <w:pPr>
        <w:tabs>
          <w:tab w:val="num" w:pos="1440"/>
        </w:tabs>
        <w:ind w:left="1440" w:hanging="360"/>
      </w:pPr>
      <w:rPr>
        <w:rFonts w:ascii="Arial" w:hAnsi="Arial" w:hint="default"/>
      </w:rPr>
    </w:lvl>
    <w:lvl w:ilvl="2" w:tplc="99D86E6E" w:tentative="1">
      <w:start w:val="1"/>
      <w:numFmt w:val="bullet"/>
      <w:lvlText w:val="–"/>
      <w:lvlJc w:val="left"/>
      <w:pPr>
        <w:tabs>
          <w:tab w:val="num" w:pos="2160"/>
        </w:tabs>
        <w:ind w:left="2160" w:hanging="360"/>
      </w:pPr>
      <w:rPr>
        <w:rFonts w:ascii="Arial" w:hAnsi="Arial" w:hint="default"/>
      </w:rPr>
    </w:lvl>
    <w:lvl w:ilvl="3" w:tplc="E14CD57C" w:tentative="1">
      <w:start w:val="1"/>
      <w:numFmt w:val="bullet"/>
      <w:lvlText w:val="–"/>
      <w:lvlJc w:val="left"/>
      <w:pPr>
        <w:tabs>
          <w:tab w:val="num" w:pos="2880"/>
        </w:tabs>
        <w:ind w:left="2880" w:hanging="360"/>
      </w:pPr>
      <w:rPr>
        <w:rFonts w:ascii="Arial" w:hAnsi="Arial" w:hint="default"/>
      </w:rPr>
    </w:lvl>
    <w:lvl w:ilvl="4" w:tplc="786C5730" w:tentative="1">
      <w:start w:val="1"/>
      <w:numFmt w:val="bullet"/>
      <w:lvlText w:val="–"/>
      <w:lvlJc w:val="left"/>
      <w:pPr>
        <w:tabs>
          <w:tab w:val="num" w:pos="3600"/>
        </w:tabs>
        <w:ind w:left="3600" w:hanging="360"/>
      </w:pPr>
      <w:rPr>
        <w:rFonts w:ascii="Arial" w:hAnsi="Arial" w:hint="default"/>
      </w:rPr>
    </w:lvl>
    <w:lvl w:ilvl="5" w:tplc="5E8A56A6" w:tentative="1">
      <w:start w:val="1"/>
      <w:numFmt w:val="bullet"/>
      <w:lvlText w:val="–"/>
      <w:lvlJc w:val="left"/>
      <w:pPr>
        <w:tabs>
          <w:tab w:val="num" w:pos="4320"/>
        </w:tabs>
        <w:ind w:left="4320" w:hanging="360"/>
      </w:pPr>
      <w:rPr>
        <w:rFonts w:ascii="Arial" w:hAnsi="Arial" w:hint="default"/>
      </w:rPr>
    </w:lvl>
    <w:lvl w:ilvl="6" w:tplc="938AA030" w:tentative="1">
      <w:start w:val="1"/>
      <w:numFmt w:val="bullet"/>
      <w:lvlText w:val="–"/>
      <w:lvlJc w:val="left"/>
      <w:pPr>
        <w:tabs>
          <w:tab w:val="num" w:pos="5040"/>
        </w:tabs>
        <w:ind w:left="5040" w:hanging="360"/>
      </w:pPr>
      <w:rPr>
        <w:rFonts w:ascii="Arial" w:hAnsi="Arial" w:hint="default"/>
      </w:rPr>
    </w:lvl>
    <w:lvl w:ilvl="7" w:tplc="CF28C022" w:tentative="1">
      <w:start w:val="1"/>
      <w:numFmt w:val="bullet"/>
      <w:lvlText w:val="–"/>
      <w:lvlJc w:val="left"/>
      <w:pPr>
        <w:tabs>
          <w:tab w:val="num" w:pos="5760"/>
        </w:tabs>
        <w:ind w:left="5760" w:hanging="360"/>
      </w:pPr>
      <w:rPr>
        <w:rFonts w:ascii="Arial" w:hAnsi="Arial" w:hint="default"/>
      </w:rPr>
    </w:lvl>
    <w:lvl w:ilvl="8" w:tplc="686EBE3E" w:tentative="1">
      <w:start w:val="1"/>
      <w:numFmt w:val="bullet"/>
      <w:lvlText w:val="–"/>
      <w:lvlJc w:val="left"/>
      <w:pPr>
        <w:tabs>
          <w:tab w:val="num" w:pos="6480"/>
        </w:tabs>
        <w:ind w:left="6480" w:hanging="360"/>
      </w:pPr>
      <w:rPr>
        <w:rFonts w:ascii="Arial" w:hAnsi="Arial" w:hint="default"/>
      </w:rPr>
    </w:lvl>
  </w:abstractNum>
  <w:abstractNum w:abstractNumId="15">
    <w:nsid w:val="5F576162"/>
    <w:multiLevelType w:val="hybridMultilevel"/>
    <w:tmpl w:val="803AB8C6"/>
    <w:lvl w:ilvl="0" w:tplc="35FE9EA2">
      <w:start w:val="1"/>
      <w:numFmt w:val="bullet"/>
      <w:lvlText w:val="–"/>
      <w:lvlJc w:val="left"/>
      <w:pPr>
        <w:tabs>
          <w:tab w:val="num" w:pos="720"/>
        </w:tabs>
        <w:ind w:left="720" w:hanging="360"/>
      </w:pPr>
      <w:rPr>
        <w:rFonts w:ascii="Arial" w:hAnsi="Arial" w:hint="default"/>
      </w:rPr>
    </w:lvl>
    <w:lvl w:ilvl="1" w:tplc="23ECA03C">
      <w:start w:val="1"/>
      <w:numFmt w:val="bullet"/>
      <w:lvlText w:val="–"/>
      <w:lvlJc w:val="left"/>
      <w:pPr>
        <w:tabs>
          <w:tab w:val="num" w:pos="1440"/>
        </w:tabs>
        <w:ind w:left="1440" w:hanging="360"/>
      </w:pPr>
      <w:rPr>
        <w:rFonts w:ascii="Arial" w:hAnsi="Arial" w:hint="default"/>
      </w:rPr>
    </w:lvl>
    <w:lvl w:ilvl="2" w:tplc="AF2A4A70" w:tentative="1">
      <w:start w:val="1"/>
      <w:numFmt w:val="bullet"/>
      <w:lvlText w:val="–"/>
      <w:lvlJc w:val="left"/>
      <w:pPr>
        <w:tabs>
          <w:tab w:val="num" w:pos="2160"/>
        </w:tabs>
        <w:ind w:left="2160" w:hanging="360"/>
      </w:pPr>
      <w:rPr>
        <w:rFonts w:ascii="Arial" w:hAnsi="Arial" w:hint="default"/>
      </w:rPr>
    </w:lvl>
    <w:lvl w:ilvl="3" w:tplc="293650F4" w:tentative="1">
      <w:start w:val="1"/>
      <w:numFmt w:val="bullet"/>
      <w:lvlText w:val="–"/>
      <w:lvlJc w:val="left"/>
      <w:pPr>
        <w:tabs>
          <w:tab w:val="num" w:pos="2880"/>
        </w:tabs>
        <w:ind w:left="2880" w:hanging="360"/>
      </w:pPr>
      <w:rPr>
        <w:rFonts w:ascii="Arial" w:hAnsi="Arial" w:hint="default"/>
      </w:rPr>
    </w:lvl>
    <w:lvl w:ilvl="4" w:tplc="F0241342" w:tentative="1">
      <w:start w:val="1"/>
      <w:numFmt w:val="bullet"/>
      <w:lvlText w:val="–"/>
      <w:lvlJc w:val="left"/>
      <w:pPr>
        <w:tabs>
          <w:tab w:val="num" w:pos="3600"/>
        </w:tabs>
        <w:ind w:left="3600" w:hanging="360"/>
      </w:pPr>
      <w:rPr>
        <w:rFonts w:ascii="Arial" w:hAnsi="Arial" w:hint="default"/>
      </w:rPr>
    </w:lvl>
    <w:lvl w:ilvl="5" w:tplc="468C0034" w:tentative="1">
      <w:start w:val="1"/>
      <w:numFmt w:val="bullet"/>
      <w:lvlText w:val="–"/>
      <w:lvlJc w:val="left"/>
      <w:pPr>
        <w:tabs>
          <w:tab w:val="num" w:pos="4320"/>
        </w:tabs>
        <w:ind w:left="4320" w:hanging="360"/>
      </w:pPr>
      <w:rPr>
        <w:rFonts w:ascii="Arial" w:hAnsi="Arial" w:hint="default"/>
      </w:rPr>
    </w:lvl>
    <w:lvl w:ilvl="6" w:tplc="30F0BF78" w:tentative="1">
      <w:start w:val="1"/>
      <w:numFmt w:val="bullet"/>
      <w:lvlText w:val="–"/>
      <w:lvlJc w:val="left"/>
      <w:pPr>
        <w:tabs>
          <w:tab w:val="num" w:pos="5040"/>
        </w:tabs>
        <w:ind w:left="5040" w:hanging="360"/>
      </w:pPr>
      <w:rPr>
        <w:rFonts w:ascii="Arial" w:hAnsi="Arial" w:hint="default"/>
      </w:rPr>
    </w:lvl>
    <w:lvl w:ilvl="7" w:tplc="DA8EFBDA" w:tentative="1">
      <w:start w:val="1"/>
      <w:numFmt w:val="bullet"/>
      <w:lvlText w:val="–"/>
      <w:lvlJc w:val="left"/>
      <w:pPr>
        <w:tabs>
          <w:tab w:val="num" w:pos="5760"/>
        </w:tabs>
        <w:ind w:left="5760" w:hanging="360"/>
      </w:pPr>
      <w:rPr>
        <w:rFonts w:ascii="Arial" w:hAnsi="Arial" w:hint="default"/>
      </w:rPr>
    </w:lvl>
    <w:lvl w:ilvl="8" w:tplc="898E8844" w:tentative="1">
      <w:start w:val="1"/>
      <w:numFmt w:val="bullet"/>
      <w:lvlText w:val="–"/>
      <w:lvlJc w:val="left"/>
      <w:pPr>
        <w:tabs>
          <w:tab w:val="num" w:pos="6480"/>
        </w:tabs>
        <w:ind w:left="6480" w:hanging="360"/>
      </w:pPr>
      <w:rPr>
        <w:rFonts w:ascii="Arial" w:hAnsi="Arial" w:hint="default"/>
      </w:rPr>
    </w:lvl>
  </w:abstractNum>
  <w:abstractNum w:abstractNumId="16">
    <w:nsid w:val="662A159E"/>
    <w:multiLevelType w:val="hybridMultilevel"/>
    <w:tmpl w:val="FE3E22BC"/>
    <w:lvl w:ilvl="0" w:tplc="06B8105A">
      <w:start w:val="1"/>
      <w:numFmt w:val="bullet"/>
      <w:lvlText w:val="–"/>
      <w:lvlJc w:val="left"/>
      <w:pPr>
        <w:tabs>
          <w:tab w:val="num" w:pos="720"/>
        </w:tabs>
        <w:ind w:left="720" w:hanging="360"/>
      </w:pPr>
      <w:rPr>
        <w:rFonts w:ascii="Arial" w:hAnsi="Arial" w:hint="default"/>
      </w:rPr>
    </w:lvl>
    <w:lvl w:ilvl="1" w:tplc="B47ED6A2">
      <w:start w:val="1"/>
      <w:numFmt w:val="bullet"/>
      <w:lvlText w:val="–"/>
      <w:lvlJc w:val="left"/>
      <w:pPr>
        <w:tabs>
          <w:tab w:val="num" w:pos="1440"/>
        </w:tabs>
        <w:ind w:left="1440" w:hanging="360"/>
      </w:pPr>
      <w:rPr>
        <w:rFonts w:ascii="Arial" w:hAnsi="Arial" w:hint="default"/>
      </w:rPr>
    </w:lvl>
    <w:lvl w:ilvl="2" w:tplc="9BFEDBBE" w:tentative="1">
      <w:start w:val="1"/>
      <w:numFmt w:val="bullet"/>
      <w:lvlText w:val="–"/>
      <w:lvlJc w:val="left"/>
      <w:pPr>
        <w:tabs>
          <w:tab w:val="num" w:pos="2160"/>
        </w:tabs>
        <w:ind w:left="2160" w:hanging="360"/>
      </w:pPr>
      <w:rPr>
        <w:rFonts w:ascii="Arial" w:hAnsi="Arial" w:hint="default"/>
      </w:rPr>
    </w:lvl>
    <w:lvl w:ilvl="3" w:tplc="866A0F3E" w:tentative="1">
      <w:start w:val="1"/>
      <w:numFmt w:val="bullet"/>
      <w:lvlText w:val="–"/>
      <w:lvlJc w:val="left"/>
      <w:pPr>
        <w:tabs>
          <w:tab w:val="num" w:pos="2880"/>
        </w:tabs>
        <w:ind w:left="2880" w:hanging="360"/>
      </w:pPr>
      <w:rPr>
        <w:rFonts w:ascii="Arial" w:hAnsi="Arial" w:hint="default"/>
      </w:rPr>
    </w:lvl>
    <w:lvl w:ilvl="4" w:tplc="3E06E44E" w:tentative="1">
      <w:start w:val="1"/>
      <w:numFmt w:val="bullet"/>
      <w:lvlText w:val="–"/>
      <w:lvlJc w:val="left"/>
      <w:pPr>
        <w:tabs>
          <w:tab w:val="num" w:pos="3600"/>
        </w:tabs>
        <w:ind w:left="3600" w:hanging="360"/>
      </w:pPr>
      <w:rPr>
        <w:rFonts w:ascii="Arial" w:hAnsi="Arial" w:hint="default"/>
      </w:rPr>
    </w:lvl>
    <w:lvl w:ilvl="5" w:tplc="351E2CFA" w:tentative="1">
      <w:start w:val="1"/>
      <w:numFmt w:val="bullet"/>
      <w:lvlText w:val="–"/>
      <w:lvlJc w:val="left"/>
      <w:pPr>
        <w:tabs>
          <w:tab w:val="num" w:pos="4320"/>
        </w:tabs>
        <w:ind w:left="4320" w:hanging="360"/>
      </w:pPr>
      <w:rPr>
        <w:rFonts w:ascii="Arial" w:hAnsi="Arial" w:hint="default"/>
      </w:rPr>
    </w:lvl>
    <w:lvl w:ilvl="6" w:tplc="F18AC978" w:tentative="1">
      <w:start w:val="1"/>
      <w:numFmt w:val="bullet"/>
      <w:lvlText w:val="–"/>
      <w:lvlJc w:val="left"/>
      <w:pPr>
        <w:tabs>
          <w:tab w:val="num" w:pos="5040"/>
        </w:tabs>
        <w:ind w:left="5040" w:hanging="360"/>
      </w:pPr>
      <w:rPr>
        <w:rFonts w:ascii="Arial" w:hAnsi="Arial" w:hint="default"/>
      </w:rPr>
    </w:lvl>
    <w:lvl w:ilvl="7" w:tplc="8D1CF022" w:tentative="1">
      <w:start w:val="1"/>
      <w:numFmt w:val="bullet"/>
      <w:lvlText w:val="–"/>
      <w:lvlJc w:val="left"/>
      <w:pPr>
        <w:tabs>
          <w:tab w:val="num" w:pos="5760"/>
        </w:tabs>
        <w:ind w:left="5760" w:hanging="360"/>
      </w:pPr>
      <w:rPr>
        <w:rFonts w:ascii="Arial" w:hAnsi="Arial" w:hint="default"/>
      </w:rPr>
    </w:lvl>
    <w:lvl w:ilvl="8" w:tplc="0CBCC554" w:tentative="1">
      <w:start w:val="1"/>
      <w:numFmt w:val="bullet"/>
      <w:lvlText w:val="–"/>
      <w:lvlJc w:val="left"/>
      <w:pPr>
        <w:tabs>
          <w:tab w:val="num" w:pos="6480"/>
        </w:tabs>
        <w:ind w:left="6480" w:hanging="360"/>
      </w:pPr>
      <w:rPr>
        <w:rFonts w:ascii="Arial" w:hAnsi="Arial" w:hint="default"/>
      </w:rPr>
    </w:lvl>
  </w:abstractNum>
  <w:abstractNum w:abstractNumId="17">
    <w:nsid w:val="687B1759"/>
    <w:multiLevelType w:val="hybridMultilevel"/>
    <w:tmpl w:val="E09E92D0"/>
    <w:lvl w:ilvl="0" w:tplc="DCCADB9C">
      <w:start w:val="1"/>
      <w:numFmt w:val="bullet"/>
      <w:lvlText w:val="•"/>
      <w:lvlJc w:val="left"/>
      <w:pPr>
        <w:tabs>
          <w:tab w:val="num" w:pos="720"/>
        </w:tabs>
        <w:ind w:left="720" w:hanging="360"/>
      </w:pPr>
      <w:rPr>
        <w:rFonts w:ascii="Arial" w:hAnsi="Arial" w:hint="default"/>
      </w:rPr>
    </w:lvl>
    <w:lvl w:ilvl="1" w:tplc="B2CCC834" w:tentative="1">
      <w:start w:val="1"/>
      <w:numFmt w:val="bullet"/>
      <w:lvlText w:val="•"/>
      <w:lvlJc w:val="left"/>
      <w:pPr>
        <w:tabs>
          <w:tab w:val="num" w:pos="1440"/>
        </w:tabs>
        <w:ind w:left="1440" w:hanging="360"/>
      </w:pPr>
      <w:rPr>
        <w:rFonts w:ascii="Arial" w:hAnsi="Arial" w:hint="default"/>
      </w:rPr>
    </w:lvl>
    <w:lvl w:ilvl="2" w:tplc="2E422346" w:tentative="1">
      <w:start w:val="1"/>
      <w:numFmt w:val="bullet"/>
      <w:lvlText w:val="•"/>
      <w:lvlJc w:val="left"/>
      <w:pPr>
        <w:tabs>
          <w:tab w:val="num" w:pos="2160"/>
        </w:tabs>
        <w:ind w:left="2160" w:hanging="360"/>
      </w:pPr>
      <w:rPr>
        <w:rFonts w:ascii="Arial" w:hAnsi="Arial" w:hint="default"/>
      </w:rPr>
    </w:lvl>
    <w:lvl w:ilvl="3" w:tplc="AAD42042" w:tentative="1">
      <w:start w:val="1"/>
      <w:numFmt w:val="bullet"/>
      <w:lvlText w:val="•"/>
      <w:lvlJc w:val="left"/>
      <w:pPr>
        <w:tabs>
          <w:tab w:val="num" w:pos="2880"/>
        </w:tabs>
        <w:ind w:left="2880" w:hanging="360"/>
      </w:pPr>
      <w:rPr>
        <w:rFonts w:ascii="Arial" w:hAnsi="Arial" w:hint="default"/>
      </w:rPr>
    </w:lvl>
    <w:lvl w:ilvl="4" w:tplc="D25471A8" w:tentative="1">
      <w:start w:val="1"/>
      <w:numFmt w:val="bullet"/>
      <w:lvlText w:val="•"/>
      <w:lvlJc w:val="left"/>
      <w:pPr>
        <w:tabs>
          <w:tab w:val="num" w:pos="3600"/>
        </w:tabs>
        <w:ind w:left="3600" w:hanging="360"/>
      </w:pPr>
      <w:rPr>
        <w:rFonts w:ascii="Arial" w:hAnsi="Arial" w:hint="default"/>
      </w:rPr>
    </w:lvl>
    <w:lvl w:ilvl="5" w:tplc="A5DC75C4" w:tentative="1">
      <w:start w:val="1"/>
      <w:numFmt w:val="bullet"/>
      <w:lvlText w:val="•"/>
      <w:lvlJc w:val="left"/>
      <w:pPr>
        <w:tabs>
          <w:tab w:val="num" w:pos="4320"/>
        </w:tabs>
        <w:ind w:left="4320" w:hanging="360"/>
      </w:pPr>
      <w:rPr>
        <w:rFonts w:ascii="Arial" w:hAnsi="Arial" w:hint="default"/>
      </w:rPr>
    </w:lvl>
    <w:lvl w:ilvl="6" w:tplc="7F2659CA" w:tentative="1">
      <w:start w:val="1"/>
      <w:numFmt w:val="bullet"/>
      <w:lvlText w:val="•"/>
      <w:lvlJc w:val="left"/>
      <w:pPr>
        <w:tabs>
          <w:tab w:val="num" w:pos="5040"/>
        </w:tabs>
        <w:ind w:left="5040" w:hanging="360"/>
      </w:pPr>
      <w:rPr>
        <w:rFonts w:ascii="Arial" w:hAnsi="Arial" w:hint="default"/>
      </w:rPr>
    </w:lvl>
    <w:lvl w:ilvl="7" w:tplc="25580380" w:tentative="1">
      <w:start w:val="1"/>
      <w:numFmt w:val="bullet"/>
      <w:lvlText w:val="•"/>
      <w:lvlJc w:val="left"/>
      <w:pPr>
        <w:tabs>
          <w:tab w:val="num" w:pos="5760"/>
        </w:tabs>
        <w:ind w:left="5760" w:hanging="360"/>
      </w:pPr>
      <w:rPr>
        <w:rFonts w:ascii="Arial" w:hAnsi="Arial" w:hint="default"/>
      </w:rPr>
    </w:lvl>
    <w:lvl w:ilvl="8" w:tplc="B362692E" w:tentative="1">
      <w:start w:val="1"/>
      <w:numFmt w:val="bullet"/>
      <w:lvlText w:val="•"/>
      <w:lvlJc w:val="left"/>
      <w:pPr>
        <w:tabs>
          <w:tab w:val="num" w:pos="6480"/>
        </w:tabs>
        <w:ind w:left="6480" w:hanging="360"/>
      </w:pPr>
      <w:rPr>
        <w:rFonts w:ascii="Arial" w:hAnsi="Arial" w:hint="default"/>
      </w:rPr>
    </w:lvl>
  </w:abstractNum>
  <w:abstractNum w:abstractNumId="18">
    <w:nsid w:val="69BC221F"/>
    <w:multiLevelType w:val="hybridMultilevel"/>
    <w:tmpl w:val="875A2D0E"/>
    <w:lvl w:ilvl="0" w:tplc="EECE0798">
      <w:start w:val="1"/>
      <w:numFmt w:val="bullet"/>
      <w:lvlText w:val="–"/>
      <w:lvlJc w:val="left"/>
      <w:pPr>
        <w:tabs>
          <w:tab w:val="num" w:pos="720"/>
        </w:tabs>
        <w:ind w:left="720" w:hanging="360"/>
      </w:pPr>
      <w:rPr>
        <w:rFonts w:ascii="Arial" w:hAnsi="Arial" w:hint="default"/>
      </w:rPr>
    </w:lvl>
    <w:lvl w:ilvl="1" w:tplc="BB1A4346">
      <w:start w:val="1"/>
      <w:numFmt w:val="bullet"/>
      <w:lvlText w:val="–"/>
      <w:lvlJc w:val="left"/>
      <w:pPr>
        <w:tabs>
          <w:tab w:val="num" w:pos="1440"/>
        </w:tabs>
        <w:ind w:left="1440" w:hanging="360"/>
      </w:pPr>
      <w:rPr>
        <w:rFonts w:ascii="Arial" w:hAnsi="Arial" w:hint="default"/>
      </w:rPr>
    </w:lvl>
    <w:lvl w:ilvl="2" w:tplc="603C4288" w:tentative="1">
      <w:start w:val="1"/>
      <w:numFmt w:val="bullet"/>
      <w:lvlText w:val="–"/>
      <w:lvlJc w:val="left"/>
      <w:pPr>
        <w:tabs>
          <w:tab w:val="num" w:pos="2160"/>
        </w:tabs>
        <w:ind w:left="2160" w:hanging="360"/>
      </w:pPr>
      <w:rPr>
        <w:rFonts w:ascii="Arial" w:hAnsi="Arial" w:hint="default"/>
      </w:rPr>
    </w:lvl>
    <w:lvl w:ilvl="3" w:tplc="D62C1096" w:tentative="1">
      <w:start w:val="1"/>
      <w:numFmt w:val="bullet"/>
      <w:lvlText w:val="–"/>
      <w:lvlJc w:val="left"/>
      <w:pPr>
        <w:tabs>
          <w:tab w:val="num" w:pos="2880"/>
        </w:tabs>
        <w:ind w:left="2880" w:hanging="360"/>
      </w:pPr>
      <w:rPr>
        <w:rFonts w:ascii="Arial" w:hAnsi="Arial" w:hint="default"/>
      </w:rPr>
    </w:lvl>
    <w:lvl w:ilvl="4" w:tplc="88FA81C0" w:tentative="1">
      <w:start w:val="1"/>
      <w:numFmt w:val="bullet"/>
      <w:lvlText w:val="–"/>
      <w:lvlJc w:val="left"/>
      <w:pPr>
        <w:tabs>
          <w:tab w:val="num" w:pos="3600"/>
        </w:tabs>
        <w:ind w:left="3600" w:hanging="360"/>
      </w:pPr>
      <w:rPr>
        <w:rFonts w:ascii="Arial" w:hAnsi="Arial" w:hint="default"/>
      </w:rPr>
    </w:lvl>
    <w:lvl w:ilvl="5" w:tplc="32BCE0DE" w:tentative="1">
      <w:start w:val="1"/>
      <w:numFmt w:val="bullet"/>
      <w:lvlText w:val="–"/>
      <w:lvlJc w:val="left"/>
      <w:pPr>
        <w:tabs>
          <w:tab w:val="num" w:pos="4320"/>
        </w:tabs>
        <w:ind w:left="4320" w:hanging="360"/>
      </w:pPr>
      <w:rPr>
        <w:rFonts w:ascii="Arial" w:hAnsi="Arial" w:hint="default"/>
      </w:rPr>
    </w:lvl>
    <w:lvl w:ilvl="6" w:tplc="1EC27B08" w:tentative="1">
      <w:start w:val="1"/>
      <w:numFmt w:val="bullet"/>
      <w:lvlText w:val="–"/>
      <w:lvlJc w:val="left"/>
      <w:pPr>
        <w:tabs>
          <w:tab w:val="num" w:pos="5040"/>
        </w:tabs>
        <w:ind w:left="5040" w:hanging="360"/>
      </w:pPr>
      <w:rPr>
        <w:rFonts w:ascii="Arial" w:hAnsi="Arial" w:hint="default"/>
      </w:rPr>
    </w:lvl>
    <w:lvl w:ilvl="7" w:tplc="46581F46" w:tentative="1">
      <w:start w:val="1"/>
      <w:numFmt w:val="bullet"/>
      <w:lvlText w:val="–"/>
      <w:lvlJc w:val="left"/>
      <w:pPr>
        <w:tabs>
          <w:tab w:val="num" w:pos="5760"/>
        </w:tabs>
        <w:ind w:left="5760" w:hanging="360"/>
      </w:pPr>
      <w:rPr>
        <w:rFonts w:ascii="Arial" w:hAnsi="Arial" w:hint="default"/>
      </w:rPr>
    </w:lvl>
    <w:lvl w:ilvl="8" w:tplc="29C4B616" w:tentative="1">
      <w:start w:val="1"/>
      <w:numFmt w:val="bullet"/>
      <w:lvlText w:val="–"/>
      <w:lvlJc w:val="left"/>
      <w:pPr>
        <w:tabs>
          <w:tab w:val="num" w:pos="6480"/>
        </w:tabs>
        <w:ind w:left="6480" w:hanging="360"/>
      </w:pPr>
      <w:rPr>
        <w:rFonts w:ascii="Arial" w:hAnsi="Arial" w:hint="default"/>
      </w:rPr>
    </w:lvl>
  </w:abstractNum>
  <w:abstractNum w:abstractNumId="19">
    <w:nsid w:val="734F5ED3"/>
    <w:multiLevelType w:val="hybridMultilevel"/>
    <w:tmpl w:val="1D188626"/>
    <w:lvl w:ilvl="0" w:tplc="DD9E7718">
      <w:start w:val="1"/>
      <w:numFmt w:val="bullet"/>
      <w:lvlText w:val="–"/>
      <w:lvlJc w:val="left"/>
      <w:pPr>
        <w:tabs>
          <w:tab w:val="num" w:pos="720"/>
        </w:tabs>
        <w:ind w:left="720" w:hanging="360"/>
      </w:pPr>
      <w:rPr>
        <w:rFonts w:ascii="Arial" w:hAnsi="Arial" w:hint="default"/>
      </w:rPr>
    </w:lvl>
    <w:lvl w:ilvl="1" w:tplc="6B8AE88A">
      <w:start w:val="1"/>
      <w:numFmt w:val="bullet"/>
      <w:lvlText w:val="–"/>
      <w:lvlJc w:val="left"/>
      <w:pPr>
        <w:tabs>
          <w:tab w:val="num" w:pos="1440"/>
        </w:tabs>
        <w:ind w:left="1440" w:hanging="360"/>
      </w:pPr>
      <w:rPr>
        <w:rFonts w:ascii="Arial" w:hAnsi="Arial" w:hint="default"/>
      </w:rPr>
    </w:lvl>
    <w:lvl w:ilvl="2" w:tplc="7ACEA794" w:tentative="1">
      <w:start w:val="1"/>
      <w:numFmt w:val="bullet"/>
      <w:lvlText w:val="–"/>
      <w:lvlJc w:val="left"/>
      <w:pPr>
        <w:tabs>
          <w:tab w:val="num" w:pos="2160"/>
        </w:tabs>
        <w:ind w:left="2160" w:hanging="360"/>
      </w:pPr>
      <w:rPr>
        <w:rFonts w:ascii="Arial" w:hAnsi="Arial" w:hint="default"/>
      </w:rPr>
    </w:lvl>
    <w:lvl w:ilvl="3" w:tplc="879E4F42" w:tentative="1">
      <w:start w:val="1"/>
      <w:numFmt w:val="bullet"/>
      <w:lvlText w:val="–"/>
      <w:lvlJc w:val="left"/>
      <w:pPr>
        <w:tabs>
          <w:tab w:val="num" w:pos="2880"/>
        </w:tabs>
        <w:ind w:left="2880" w:hanging="360"/>
      </w:pPr>
      <w:rPr>
        <w:rFonts w:ascii="Arial" w:hAnsi="Arial" w:hint="default"/>
      </w:rPr>
    </w:lvl>
    <w:lvl w:ilvl="4" w:tplc="E6340966" w:tentative="1">
      <w:start w:val="1"/>
      <w:numFmt w:val="bullet"/>
      <w:lvlText w:val="–"/>
      <w:lvlJc w:val="left"/>
      <w:pPr>
        <w:tabs>
          <w:tab w:val="num" w:pos="3600"/>
        </w:tabs>
        <w:ind w:left="3600" w:hanging="360"/>
      </w:pPr>
      <w:rPr>
        <w:rFonts w:ascii="Arial" w:hAnsi="Arial" w:hint="default"/>
      </w:rPr>
    </w:lvl>
    <w:lvl w:ilvl="5" w:tplc="F892920E" w:tentative="1">
      <w:start w:val="1"/>
      <w:numFmt w:val="bullet"/>
      <w:lvlText w:val="–"/>
      <w:lvlJc w:val="left"/>
      <w:pPr>
        <w:tabs>
          <w:tab w:val="num" w:pos="4320"/>
        </w:tabs>
        <w:ind w:left="4320" w:hanging="360"/>
      </w:pPr>
      <w:rPr>
        <w:rFonts w:ascii="Arial" w:hAnsi="Arial" w:hint="default"/>
      </w:rPr>
    </w:lvl>
    <w:lvl w:ilvl="6" w:tplc="A0EC0430" w:tentative="1">
      <w:start w:val="1"/>
      <w:numFmt w:val="bullet"/>
      <w:lvlText w:val="–"/>
      <w:lvlJc w:val="left"/>
      <w:pPr>
        <w:tabs>
          <w:tab w:val="num" w:pos="5040"/>
        </w:tabs>
        <w:ind w:left="5040" w:hanging="360"/>
      </w:pPr>
      <w:rPr>
        <w:rFonts w:ascii="Arial" w:hAnsi="Arial" w:hint="default"/>
      </w:rPr>
    </w:lvl>
    <w:lvl w:ilvl="7" w:tplc="127EAC98" w:tentative="1">
      <w:start w:val="1"/>
      <w:numFmt w:val="bullet"/>
      <w:lvlText w:val="–"/>
      <w:lvlJc w:val="left"/>
      <w:pPr>
        <w:tabs>
          <w:tab w:val="num" w:pos="5760"/>
        </w:tabs>
        <w:ind w:left="5760" w:hanging="360"/>
      </w:pPr>
      <w:rPr>
        <w:rFonts w:ascii="Arial" w:hAnsi="Arial" w:hint="default"/>
      </w:rPr>
    </w:lvl>
    <w:lvl w:ilvl="8" w:tplc="EA22C18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7"/>
  </w:num>
  <w:num w:numId="3">
    <w:abstractNumId w:val="7"/>
  </w:num>
  <w:num w:numId="4">
    <w:abstractNumId w:val="13"/>
  </w:num>
  <w:num w:numId="5">
    <w:abstractNumId w:val="8"/>
  </w:num>
  <w:num w:numId="6">
    <w:abstractNumId w:val="2"/>
  </w:num>
  <w:num w:numId="7">
    <w:abstractNumId w:val="19"/>
  </w:num>
  <w:num w:numId="8">
    <w:abstractNumId w:val="16"/>
  </w:num>
  <w:num w:numId="9">
    <w:abstractNumId w:val="15"/>
  </w:num>
  <w:num w:numId="10">
    <w:abstractNumId w:val="10"/>
  </w:num>
  <w:num w:numId="11">
    <w:abstractNumId w:val="14"/>
  </w:num>
  <w:num w:numId="12">
    <w:abstractNumId w:val="18"/>
  </w:num>
  <w:num w:numId="13">
    <w:abstractNumId w:val="12"/>
  </w:num>
  <w:num w:numId="14">
    <w:abstractNumId w:val="6"/>
  </w:num>
  <w:num w:numId="15">
    <w:abstractNumId w:val="1"/>
  </w:num>
  <w:num w:numId="16">
    <w:abstractNumId w:val="3"/>
  </w:num>
  <w:num w:numId="17">
    <w:abstractNumId w:val="5"/>
  </w:num>
  <w:num w:numId="18">
    <w:abstractNumId w:val="9"/>
  </w:num>
  <w:num w:numId="19">
    <w:abstractNumId w:val="1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72A69"/>
    <w:rsid w:val="00081FC6"/>
    <w:rsid w:val="00082ED0"/>
    <w:rsid w:val="000868BB"/>
    <w:rsid w:val="00092825"/>
    <w:rsid w:val="000D0E71"/>
    <w:rsid w:val="000D7493"/>
    <w:rsid w:val="000E0DA0"/>
    <w:rsid w:val="00102677"/>
    <w:rsid w:val="00115F39"/>
    <w:rsid w:val="00124EF5"/>
    <w:rsid w:val="00157978"/>
    <w:rsid w:val="00157B0C"/>
    <w:rsid w:val="00181EC0"/>
    <w:rsid w:val="001832A9"/>
    <w:rsid w:val="001B6331"/>
    <w:rsid w:val="001B6C5F"/>
    <w:rsid w:val="001D4950"/>
    <w:rsid w:val="00211142"/>
    <w:rsid w:val="00223696"/>
    <w:rsid w:val="00245CC8"/>
    <w:rsid w:val="002526B1"/>
    <w:rsid w:val="00253CF9"/>
    <w:rsid w:val="00294DAA"/>
    <w:rsid w:val="002C46F6"/>
    <w:rsid w:val="003132C6"/>
    <w:rsid w:val="00323B0C"/>
    <w:rsid w:val="00325F79"/>
    <w:rsid w:val="00335AF5"/>
    <w:rsid w:val="003A386E"/>
    <w:rsid w:val="003D640B"/>
    <w:rsid w:val="00416C0E"/>
    <w:rsid w:val="004260DE"/>
    <w:rsid w:val="004577A5"/>
    <w:rsid w:val="004667B8"/>
    <w:rsid w:val="004D68A4"/>
    <w:rsid w:val="004E34BB"/>
    <w:rsid w:val="004E6059"/>
    <w:rsid w:val="00502E66"/>
    <w:rsid w:val="00576CC2"/>
    <w:rsid w:val="00577B3C"/>
    <w:rsid w:val="005C323D"/>
    <w:rsid w:val="005D17D5"/>
    <w:rsid w:val="006020E8"/>
    <w:rsid w:val="0064421B"/>
    <w:rsid w:val="0065139B"/>
    <w:rsid w:val="00662B5E"/>
    <w:rsid w:val="00665151"/>
    <w:rsid w:val="006732E5"/>
    <w:rsid w:val="006C1132"/>
    <w:rsid w:val="0070073E"/>
    <w:rsid w:val="00707179"/>
    <w:rsid w:val="00776EAD"/>
    <w:rsid w:val="007A6C31"/>
    <w:rsid w:val="007C36D3"/>
    <w:rsid w:val="007D3312"/>
    <w:rsid w:val="007D4011"/>
    <w:rsid w:val="00805426"/>
    <w:rsid w:val="00810459"/>
    <w:rsid w:val="00854109"/>
    <w:rsid w:val="0086573F"/>
    <w:rsid w:val="00897A7A"/>
    <w:rsid w:val="008D1D3F"/>
    <w:rsid w:val="00904440"/>
    <w:rsid w:val="00922D1E"/>
    <w:rsid w:val="00946BE0"/>
    <w:rsid w:val="00955D0D"/>
    <w:rsid w:val="009A6C6D"/>
    <w:rsid w:val="009E6218"/>
    <w:rsid w:val="00A4301F"/>
    <w:rsid w:val="00A43A8F"/>
    <w:rsid w:val="00A47D50"/>
    <w:rsid w:val="00A72748"/>
    <w:rsid w:val="00A72A69"/>
    <w:rsid w:val="00AA086F"/>
    <w:rsid w:val="00AB5ACC"/>
    <w:rsid w:val="00AE695F"/>
    <w:rsid w:val="00AF2C6B"/>
    <w:rsid w:val="00B13C4E"/>
    <w:rsid w:val="00B2453B"/>
    <w:rsid w:val="00B77622"/>
    <w:rsid w:val="00B82136"/>
    <w:rsid w:val="00BA319F"/>
    <w:rsid w:val="00C00ADA"/>
    <w:rsid w:val="00C200D9"/>
    <w:rsid w:val="00C22818"/>
    <w:rsid w:val="00CA4F70"/>
    <w:rsid w:val="00CA6D7D"/>
    <w:rsid w:val="00CC6604"/>
    <w:rsid w:val="00CE2168"/>
    <w:rsid w:val="00D81D04"/>
    <w:rsid w:val="00DA7494"/>
    <w:rsid w:val="00DB2EE6"/>
    <w:rsid w:val="00DC7CCB"/>
    <w:rsid w:val="00E30D5A"/>
    <w:rsid w:val="00EA5D45"/>
    <w:rsid w:val="00EC40D6"/>
    <w:rsid w:val="00F12D06"/>
    <w:rsid w:val="00F21F88"/>
    <w:rsid w:val="00F4522A"/>
    <w:rsid w:val="00FB1099"/>
    <w:rsid w:val="00FE7B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A69"/>
    <w:pPr>
      <w:ind w:left="720"/>
      <w:contextualSpacing/>
    </w:pPr>
  </w:style>
  <w:style w:type="character" w:styleId="Emphasis">
    <w:name w:val="Emphasis"/>
    <w:basedOn w:val="DefaultParagraphFont"/>
    <w:uiPriority w:val="20"/>
    <w:qFormat/>
    <w:rsid w:val="00CC6604"/>
    <w:rPr>
      <w:i/>
      <w:iCs/>
    </w:rPr>
  </w:style>
  <w:style w:type="table" w:styleId="TableGrid">
    <w:name w:val="Table Grid"/>
    <w:basedOn w:val="TableNormal"/>
    <w:uiPriority w:val="59"/>
    <w:rsid w:val="00AF2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F2C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4E3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4BB"/>
    <w:rPr>
      <w:rFonts w:ascii="Tahoma" w:hAnsi="Tahoma" w:cs="Tahoma"/>
      <w:sz w:val="16"/>
      <w:szCs w:val="16"/>
    </w:rPr>
  </w:style>
  <w:style w:type="paragraph" w:styleId="NormalWeb">
    <w:name w:val="Normal (Web)"/>
    <w:basedOn w:val="Normal"/>
    <w:uiPriority w:val="99"/>
    <w:semiHidden/>
    <w:unhideWhenUsed/>
    <w:rsid w:val="00946BE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CommentReference">
    <w:name w:val="annotation reference"/>
    <w:basedOn w:val="DefaultParagraphFont"/>
    <w:uiPriority w:val="99"/>
    <w:semiHidden/>
    <w:unhideWhenUsed/>
    <w:rsid w:val="00211142"/>
    <w:rPr>
      <w:sz w:val="16"/>
      <w:szCs w:val="16"/>
    </w:rPr>
  </w:style>
  <w:style w:type="paragraph" w:styleId="CommentText">
    <w:name w:val="annotation text"/>
    <w:basedOn w:val="Normal"/>
    <w:link w:val="CommentTextChar"/>
    <w:uiPriority w:val="99"/>
    <w:semiHidden/>
    <w:unhideWhenUsed/>
    <w:rsid w:val="00211142"/>
    <w:pPr>
      <w:spacing w:line="240" w:lineRule="auto"/>
    </w:pPr>
    <w:rPr>
      <w:sz w:val="20"/>
      <w:szCs w:val="20"/>
    </w:rPr>
  </w:style>
  <w:style w:type="character" w:customStyle="1" w:styleId="CommentTextChar">
    <w:name w:val="Comment Text Char"/>
    <w:basedOn w:val="DefaultParagraphFont"/>
    <w:link w:val="CommentText"/>
    <w:uiPriority w:val="99"/>
    <w:semiHidden/>
    <w:rsid w:val="00211142"/>
    <w:rPr>
      <w:sz w:val="20"/>
      <w:szCs w:val="20"/>
    </w:rPr>
  </w:style>
  <w:style w:type="paragraph" w:styleId="CommentSubject">
    <w:name w:val="annotation subject"/>
    <w:basedOn w:val="CommentText"/>
    <w:next w:val="CommentText"/>
    <w:link w:val="CommentSubjectChar"/>
    <w:uiPriority w:val="99"/>
    <w:semiHidden/>
    <w:unhideWhenUsed/>
    <w:rsid w:val="00211142"/>
    <w:rPr>
      <w:b/>
      <w:bCs/>
    </w:rPr>
  </w:style>
  <w:style w:type="character" w:customStyle="1" w:styleId="CommentSubjectChar">
    <w:name w:val="Comment Subject Char"/>
    <w:basedOn w:val="CommentTextChar"/>
    <w:link w:val="CommentSubject"/>
    <w:uiPriority w:val="99"/>
    <w:semiHidden/>
    <w:rsid w:val="00211142"/>
    <w:rPr>
      <w:b/>
      <w:bCs/>
    </w:rPr>
  </w:style>
  <w:style w:type="paragraph" w:styleId="Revision">
    <w:name w:val="Revision"/>
    <w:hidden/>
    <w:uiPriority w:val="99"/>
    <w:semiHidden/>
    <w:rsid w:val="00502E66"/>
    <w:pPr>
      <w:spacing w:after="0" w:line="240" w:lineRule="auto"/>
    </w:pPr>
  </w:style>
  <w:style w:type="character" w:styleId="Hyperlink">
    <w:name w:val="Hyperlink"/>
    <w:basedOn w:val="DefaultParagraphFont"/>
    <w:uiPriority w:val="99"/>
    <w:unhideWhenUsed/>
    <w:rsid w:val="00157B0C"/>
    <w:rPr>
      <w:color w:val="0000FF" w:themeColor="hyperlink"/>
      <w:u w:val="single"/>
    </w:rPr>
  </w:style>
  <w:style w:type="character" w:styleId="FollowedHyperlink">
    <w:name w:val="FollowedHyperlink"/>
    <w:basedOn w:val="DefaultParagraphFont"/>
    <w:uiPriority w:val="99"/>
    <w:semiHidden/>
    <w:unhideWhenUsed/>
    <w:rsid w:val="00157B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5295878">
      <w:bodyDiv w:val="1"/>
      <w:marLeft w:val="0"/>
      <w:marRight w:val="0"/>
      <w:marTop w:val="0"/>
      <w:marBottom w:val="0"/>
      <w:divBdr>
        <w:top w:val="none" w:sz="0" w:space="0" w:color="auto"/>
        <w:left w:val="none" w:sz="0" w:space="0" w:color="auto"/>
        <w:bottom w:val="none" w:sz="0" w:space="0" w:color="auto"/>
        <w:right w:val="none" w:sz="0" w:space="0" w:color="auto"/>
      </w:divBdr>
    </w:div>
    <w:div w:id="159270670">
      <w:bodyDiv w:val="1"/>
      <w:marLeft w:val="0"/>
      <w:marRight w:val="0"/>
      <w:marTop w:val="0"/>
      <w:marBottom w:val="0"/>
      <w:divBdr>
        <w:top w:val="none" w:sz="0" w:space="0" w:color="auto"/>
        <w:left w:val="none" w:sz="0" w:space="0" w:color="auto"/>
        <w:bottom w:val="none" w:sz="0" w:space="0" w:color="auto"/>
        <w:right w:val="none" w:sz="0" w:space="0" w:color="auto"/>
      </w:divBdr>
      <w:divsChild>
        <w:div w:id="1657567827">
          <w:marLeft w:val="533"/>
          <w:marRight w:val="0"/>
          <w:marTop w:val="82"/>
          <w:marBottom w:val="0"/>
          <w:divBdr>
            <w:top w:val="none" w:sz="0" w:space="0" w:color="auto"/>
            <w:left w:val="none" w:sz="0" w:space="0" w:color="auto"/>
            <w:bottom w:val="none" w:sz="0" w:space="0" w:color="auto"/>
            <w:right w:val="none" w:sz="0" w:space="0" w:color="auto"/>
          </w:divBdr>
        </w:div>
        <w:div w:id="1859394904">
          <w:marLeft w:val="1166"/>
          <w:marRight w:val="0"/>
          <w:marTop w:val="82"/>
          <w:marBottom w:val="0"/>
          <w:divBdr>
            <w:top w:val="none" w:sz="0" w:space="0" w:color="auto"/>
            <w:left w:val="none" w:sz="0" w:space="0" w:color="auto"/>
            <w:bottom w:val="none" w:sz="0" w:space="0" w:color="auto"/>
            <w:right w:val="none" w:sz="0" w:space="0" w:color="auto"/>
          </w:divBdr>
        </w:div>
        <w:div w:id="1387337948">
          <w:marLeft w:val="533"/>
          <w:marRight w:val="0"/>
          <w:marTop w:val="82"/>
          <w:marBottom w:val="0"/>
          <w:divBdr>
            <w:top w:val="none" w:sz="0" w:space="0" w:color="auto"/>
            <w:left w:val="none" w:sz="0" w:space="0" w:color="auto"/>
            <w:bottom w:val="none" w:sz="0" w:space="0" w:color="auto"/>
            <w:right w:val="none" w:sz="0" w:space="0" w:color="auto"/>
          </w:divBdr>
        </w:div>
        <w:div w:id="1035041257">
          <w:marLeft w:val="1166"/>
          <w:marRight w:val="0"/>
          <w:marTop w:val="82"/>
          <w:marBottom w:val="0"/>
          <w:divBdr>
            <w:top w:val="none" w:sz="0" w:space="0" w:color="auto"/>
            <w:left w:val="none" w:sz="0" w:space="0" w:color="auto"/>
            <w:bottom w:val="none" w:sz="0" w:space="0" w:color="auto"/>
            <w:right w:val="none" w:sz="0" w:space="0" w:color="auto"/>
          </w:divBdr>
        </w:div>
        <w:div w:id="462622419">
          <w:marLeft w:val="1166"/>
          <w:marRight w:val="0"/>
          <w:marTop w:val="82"/>
          <w:marBottom w:val="0"/>
          <w:divBdr>
            <w:top w:val="none" w:sz="0" w:space="0" w:color="auto"/>
            <w:left w:val="none" w:sz="0" w:space="0" w:color="auto"/>
            <w:bottom w:val="none" w:sz="0" w:space="0" w:color="auto"/>
            <w:right w:val="none" w:sz="0" w:space="0" w:color="auto"/>
          </w:divBdr>
        </w:div>
        <w:div w:id="911893885">
          <w:marLeft w:val="533"/>
          <w:marRight w:val="0"/>
          <w:marTop w:val="82"/>
          <w:marBottom w:val="0"/>
          <w:divBdr>
            <w:top w:val="none" w:sz="0" w:space="0" w:color="auto"/>
            <w:left w:val="none" w:sz="0" w:space="0" w:color="auto"/>
            <w:bottom w:val="none" w:sz="0" w:space="0" w:color="auto"/>
            <w:right w:val="none" w:sz="0" w:space="0" w:color="auto"/>
          </w:divBdr>
        </w:div>
        <w:div w:id="157038926">
          <w:marLeft w:val="1166"/>
          <w:marRight w:val="0"/>
          <w:marTop w:val="82"/>
          <w:marBottom w:val="0"/>
          <w:divBdr>
            <w:top w:val="none" w:sz="0" w:space="0" w:color="auto"/>
            <w:left w:val="none" w:sz="0" w:space="0" w:color="auto"/>
            <w:bottom w:val="none" w:sz="0" w:space="0" w:color="auto"/>
            <w:right w:val="none" w:sz="0" w:space="0" w:color="auto"/>
          </w:divBdr>
        </w:div>
        <w:div w:id="1955596913">
          <w:marLeft w:val="533"/>
          <w:marRight w:val="0"/>
          <w:marTop w:val="82"/>
          <w:marBottom w:val="0"/>
          <w:divBdr>
            <w:top w:val="none" w:sz="0" w:space="0" w:color="auto"/>
            <w:left w:val="none" w:sz="0" w:space="0" w:color="auto"/>
            <w:bottom w:val="none" w:sz="0" w:space="0" w:color="auto"/>
            <w:right w:val="none" w:sz="0" w:space="0" w:color="auto"/>
          </w:divBdr>
        </w:div>
      </w:divsChild>
    </w:div>
    <w:div w:id="202644887">
      <w:bodyDiv w:val="1"/>
      <w:marLeft w:val="0"/>
      <w:marRight w:val="0"/>
      <w:marTop w:val="0"/>
      <w:marBottom w:val="0"/>
      <w:divBdr>
        <w:top w:val="none" w:sz="0" w:space="0" w:color="auto"/>
        <w:left w:val="none" w:sz="0" w:space="0" w:color="auto"/>
        <w:bottom w:val="none" w:sz="0" w:space="0" w:color="auto"/>
        <w:right w:val="none" w:sz="0" w:space="0" w:color="auto"/>
      </w:divBdr>
    </w:div>
    <w:div w:id="224876048">
      <w:bodyDiv w:val="1"/>
      <w:marLeft w:val="0"/>
      <w:marRight w:val="0"/>
      <w:marTop w:val="0"/>
      <w:marBottom w:val="0"/>
      <w:divBdr>
        <w:top w:val="none" w:sz="0" w:space="0" w:color="auto"/>
        <w:left w:val="none" w:sz="0" w:space="0" w:color="auto"/>
        <w:bottom w:val="none" w:sz="0" w:space="0" w:color="auto"/>
        <w:right w:val="none" w:sz="0" w:space="0" w:color="auto"/>
      </w:divBdr>
      <w:divsChild>
        <w:div w:id="1070152005">
          <w:marLeft w:val="533"/>
          <w:marRight w:val="0"/>
          <w:marTop w:val="77"/>
          <w:marBottom w:val="0"/>
          <w:divBdr>
            <w:top w:val="none" w:sz="0" w:space="0" w:color="auto"/>
            <w:left w:val="none" w:sz="0" w:space="0" w:color="auto"/>
            <w:bottom w:val="none" w:sz="0" w:space="0" w:color="auto"/>
            <w:right w:val="none" w:sz="0" w:space="0" w:color="auto"/>
          </w:divBdr>
        </w:div>
        <w:div w:id="332152871">
          <w:marLeft w:val="533"/>
          <w:marRight w:val="0"/>
          <w:marTop w:val="77"/>
          <w:marBottom w:val="0"/>
          <w:divBdr>
            <w:top w:val="none" w:sz="0" w:space="0" w:color="auto"/>
            <w:left w:val="none" w:sz="0" w:space="0" w:color="auto"/>
            <w:bottom w:val="none" w:sz="0" w:space="0" w:color="auto"/>
            <w:right w:val="none" w:sz="0" w:space="0" w:color="auto"/>
          </w:divBdr>
        </w:div>
        <w:div w:id="959990227">
          <w:marLeft w:val="533"/>
          <w:marRight w:val="0"/>
          <w:marTop w:val="77"/>
          <w:marBottom w:val="0"/>
          <w:divBdr>
            <w:top w:val="none" w:sz="0" w:space="0" w:color="auto"/>
            <w:left w:val="none" w:sz="0" w:space="0" w:color="auto"/>
            <w:bottom w:val="none" w:sz="0" w:space="0" w:color="auto"/>
            <w:right w:val="none" w:sz="0" w:space="0" w:color="auto"/>
          </w:divBdr>
        </w:div>
        <w:div w:id="1064793483">
          <w:marLeft w:val="533"/>
          <w:marRight w:val="0"/>
          <w:marTop w:val="77"/>
          <w:marBottom w:val="0"/>
          <w:divBdr>
            <w:top w:val="none" w:sz="0" w:space="0" w:color="auto"/>
            <w:left w:val="none" w:sz="0" w:space="0" w:color="auto"/>
            <w:bottom w:val="none" w:sz="0" w:space="0" w:color="auto"/>
            <w:right w:val="none" w:sz="0" w:space="0" w:color="auto"/>
          </w:divBdr>
        </w:div>
      </w:divsChild>
    </w:div>
    <w:div w:id="330065022">
      <w:bodyDiv w:val="1"/>
      <w:marLeft w:val="0"/>
      <w:marRight w:val="0"/>
      <w:marTop w:val="0"/>
      <w:marBottom w:val="0"/>
      <w:divBdr>
        <w:top w:val="none" w:sz="0" w:space="0" w:color="auto"/>
        <w:left w:val="none" w:sz="0" w:space="0" w:color="auto"/>
        <w:bottom w:val="none" w:sz="0" w:space="0" w:color="auto"/>
        <w:right w:val="none" w:sz="0" w:space="0" w:color="auto"/>
      </w:divBdr>
      <w:divsChild>
        <w:div w:id="203097726">
          <w:marLeft w:val="1354"/>
          <w:marRight w:val="0"/>
          <w:marTop w:val="86"/>
          <w:marBottom w:val="0"/>
          <w:divBdr>
            <w:top w:val="none" w:sz="0" w:space="0" w:color="auto"/>
            <w:left w:val="none" w:sz="0" w:space="0" w:color="auto"/>
            <w:bottom w:val="none" w:sz="0" w:space="0" w:color="auto"/>
            <w:right w:val="none" w:sz="0" w:space="0" w:color="auto"/>
          </w:divBdr>
        </w:div>
      </w:divsChild>
    </w:div>
    <w:div w:id="361904786">
      <w:bodyDiv w:val="1"/>
      <w:marLeft w:val="0"/>
      <w:marRight w:val="0"/>
      <w:marTop w:val="0"/>
      <w:marBottom w:val="0"/>
      <w:divBdr>
        <w:top w:val="none" w:sz="0" w:space="0" w:color="auto"/>
        <w:left w:val="none" w:sz="0" w:space="0" w:color="auto"/>
        <w:bottom w:val="none" w:sz="0" w:space="0" w:color="auto"/>
        <w:right w:val="none" w:sz="0" w:space="0" w:color="auto"/>
      </w:divBdr>
      <w:divsChild>
        <w:div w:id="369039971">
          <w:marLeft w:val="533"/>
          <w:marRight w:val="0"/>
          <w:marTop w:val="82"/>
          <w:marBottom w:val="0"/>
          <w:divBdr>
            <w:top w:val="none" w:sz="0" w:space="0" w:color="auto"/>
            <w:left w:val="none" w:sz="0" w:space="0" w:color="auto"/>
            <w:bottom w:val="none" w:sz="0" w:space="0" w:color="auto"/>
            <w:right w:val="none" w:sz="0" w:space="0" w:color="auto"/>
          </w:divBdr>
        </w:div>
        <w:div w:id="1187059082">
          <w:marLeft w:val="1166"/>
          <w:marRight w:val="0"/>
          <w:marTop w:val="82"/>
          <w:marBottom w:val="0"/>
          <w:divBdr>
            <w:top w:val="none" w:sz="0" w:space="0" w:color="auto"/>
            <w:left w:val="none" w:sz="0" w:space="0" w:color="auto"/>
            <w:bottom w:val="none" w:sz="0" w:space="0" w:color="auto"/>
            <w:right w:val="none" w:sz="0" w:space="0" w:color="auto"/>
          </w:divBdr>
        </w:div>
        <w:div w:id="1528790765">
          <w:marLeft w:val="1166"/>
          <w:marRight w:val="0"/>
          <w:marTop w:val="82"/>
          <w:marBottom w:val="0"/>
          <w:divBdr>
            <w:top w:val="none" w:sz="0" w:space="0" w:color="auto"/>
            <w:left w:val="none" w:sz="0" w:space="0" w:color="auto"/>
            <w:bottom w:val="none" w:sz="0" w:space="0" w:color="auto"/>
            <w:right w:val="none" w:sz="0" w:space="0" w:color="auto"/>
          </w:divBdr>
        </w:div>
        <w:div w:id="2040350818">
          <w:marLeft w:val="533"/>
          <w:marRight w:val="0"/>
          <w:marTop w:val="82"/>
          <w:marBottom w:val="0"/>
          <w:divBdr>
            <w:top w:val="none" w:sz="0" w:space="0" w:color="auto"/>
            <w:left w:val="none" w:sz="0" w:space="0" w:color="auto"/>
            <w:bottom w:val="none" w:sz="0" w:space="0" w:color="auto"/>
            <w:right w:val="none" w:sz="0" w:space="0" w:color="auto"/>
          </w:divBdr>
        </w:div>
        <w:div w:id="2103989758">
          <w:marLeft w:val="533"/>
          <w:marRight w:val="0"/>
          <w:marTop w:val="82"/>
          <w:marBottom w:val="0"/>
          <w:divBdr>
            <w:top w:val="none" w:sz="0" w:space="0" w:color="auto"/>
            <w:left w:val="none" w:sz="0" w:space="0" w:color="auto"/>
            <w:bottom w:val="none" w:sz="0" w:space="0" w:color="auto"/>
            <w:right w:val="none" w:sz="0" w:space="0" w:color="auto"/>
          </w:divBdr>
        </w:div>
      </w:divsChild>
    </w:div>
    <w:div w:id="460926946">
      <w:bodyDiv w:val="1"/>
      <w:marLeft w:val="0"/>
      <w:marRight w:val="0"/>
      <w:marTop w:val="0"/>
      <w:marBottom w:val="0"/>
      <w:divBdr>
        <w:top w:val="none" w:sz="0" w:space="0" w:color="auto"/>
        <w:left w:val="none" w:sz="0" w:space="0" w:color="auto"/>
        <w:bottom w:val="none" w:sz="0" w:space="0" w:color="auto"/>
        <w:right w:val="none" w:sz="0" w:space="0" w:color="auto"/>
      </w:divBdr>
      <w:divsChild>
        <w:div w:id="1594704865">
          <w:marLeft w:val="1166"/>
          <w:marRight w:val="0"/>
          <w:marTop w:val="82"/>
          <w:marBottom w:val="0"/>
          <w:divBdr>
            <w:top w:val="none" w:sz="0" w:space="0" w:color="auto"/>
            <w:left w:val="none" w:sz="0" w:space="0" w:color="auto"/>
            <w:bottom w:val="none" w:sz="0" w:space="0" w:color="auto"/>
            <w:right w:val="none" w:sz="0" w:space="0" w:color="auto"/>
          </w:divBdr>
        </w:div>
      </w:divsChild>
    </w:div>
    <w:div w:id="605163964">
      <w:bodyDiv w:val="1"/>
      <w:marLeft w:val="0"/>
      <w:marRight w:val="0"/>
      <w:marTop w:val="0"/>
      <w:marBottom w:val="0"/>
      <w:divBdr>
        <w:top w:val="none" w:sz="0" w:space="0" w:color="auto"/>
        <w:left w:val="none" w:sz="0" w:space="0" w:color="auto"/>
        <w:bottom w:val="none" w:sz="0" w:space="0" w:color="auto"/>
        <w:right w:val="none" w:sz="0" w:space="0" w:color="auto"/>
      </w:divBdr>
      <w:divsChild>
        <w:div w:id="2088648307">
          <w:marLeft w:val="720"/>
          <w:marRight w:val="0"/>
          <w:marTop w:val="86"/>
          <w:marBottom w:val="0"/>
          <w:divBdr>
            <w:top w:val="none" w:sz="0" w:space="0" w:color="auto"/>
            <w:left w:val="none" w:sz="0" w:space="0" w:color="auto"/>
            <w:bottom w:val="none" w:sz="0" w:space="0" w:color="auto"/>
            <w:right w:val="none" w:sz="0" w:space="0" w:color="auto"/>
          </w:divBdr>
        </w:div>
        <w:div w:id="1414934187">
          <w:marLeft w:val="720"/>
          <w:marRight w:val="0"/>
          <w:marTop w:val="86"/>
          <w:marBottom w:val="0"/>
          <w:divBdr>
            <w:top w:val="none" w:sz="0" w:space="0" w:color="auto"/>
            <w:left w:val="none" w:sz="0" w:space="0" w:color="auto"/>
            <w:bottom w:val="none" w:sz="0" w:space="0" w:color="auto"/>
            <w:right w:val="none" w:sz="0" w:space="0" w:color="auto"/>
          </w:divBdr>
        </w:div>
        <w:div w:id="1531993439">
          <w:marLeft w:val="720"/>
          <w:marRight w:val="0"/>
          <w:marTop w:val="86"/>
          <w:marBottom w:val="0"/>
          <w:divBdr>
            <w:top w:val="none" w:sz="0" w:space="0" w:color="auto"/>
            <w:left w:val="none" w:sz="0" w:space="0" w:color="auto"/>
            <w:bottom w:val="none" w:sz="0" w:space="0" w:color="auto"/>
            <w:right w:val="none" w:sz="0" w:space="0" w:color="auto"/>
          </w:divBdr>
        </w:div>
      </w:divsChild>
    </w:div>
    <w:div w:id="747382687">
      <w:bodyDiv w:val="1"/>
      <w:marLeft w:val="0"/>
      <w:marRight w:val="0"/>
      <w:marTop w:val="0"/>
      <w:marBottom w:val="0"/>
      <w:divBdr>
        <w:top w:val="none" w:sz="0" w:space="0" w:color="auto"/>
        <w:left w:val="none" w:sz="0" w:space="0" w:color="auto"/>
        <w:bottom w:val="none" w:sz="0" w:space="0" w:color="auto"/>
        <w:right w:val="none" w:sz="0" w:space="0" w:color="auto"/>
      </w:divBdr>
    </w:div>
    <w:div w:id="783696775">
      <w:bodyDiv w:val="1"/>
      <w:marLeft w:val="0"/>
      <w:marRight w:val="0"/>
      <w:marTop w:val="0"/>
      <w:marBottom w:val="0"/>
      <w:divBdr>
        <w:top w:val="none" w:sz="0" w:space="0" w:color="auto"/>
        <w:left w:val="none" w:sz="0" w:space="0" w:color="auto"/>
        <w:bottom w:val="none" w:sz="0" w:space="0" w:color="auto"/>
        <w:right w:val="none" w:sz="0" w:space="0" w:color="auto"/>
      </w:divBdr>
      <w:divsChild>
        <w:div w:id="281688876">
          <w:marLeft w:val="1354"/>
          <w:marRight w:val="0"/>
          <w:marTop w:val="86"/>
          <w:marBottom w:val="0"/>
          <w:divBdr>
            <w:top w:val="none" w:sz="0" w:space="0" w:color="auto"/>
            <w:left w:val="none" w:sz="0" w:space="0" w:color="auto"/>
            <w:bottom w:val="none" w:sz="0" w:space="0" w:color="auto"/>
            <w:right w:val="none" w:sz="0" w:space="0" w:color="auto"/>
          </w:divBdr>
        </w:div>
      </w:divsChild>
    </w:div>
    <w:div w:id="881136246">
      <w:bodyDiv w:val="1"/>
      <w:marLeft w:val="0"/>
      <w:marRight w:val="0"/>
      <w:marTop w:val="0"/>
      <w:marBottom w:val="0"/>
      <w:divBdr>
        <w:top w:val="none" w:sz="0" w:space="0" w:color="auto"/>
        <w:left w:val="none" w:sz="0" w:space="0" w:color="auto"/>
        <w:bottom w:val="none" w:sz="0" w:space="0" w:color="auto"/>
        <w:right w:val="none" w:sz="0" w:space="0" w:color="auto"/>
      </w:divBdr>
    </w:div>
    <w:div w:id="881675004">
      <w:bodyDiv w:val="1"/>
      <w:marLeft w:val="0"/>
      <w:marRight w:val="0"/>
      <w:marTop w:val="0"/>
      <w:marBottom w:val="0"/>
      <w:divBdr>
        <w:top w:val="none" w:sz="0" w:space="0" w:color="auto"/>
        <w:left w:val="none" w:sz="0" w:space="0" w:color="auto"/>
        <w:bottom w:val="none" w:sz="0" w:space="0" w:color="auto"/>
        <w:right w:val="none" w:sz="0" w:space="0" w:color="auto"/>
      </w:divBdr>
      <w:divsChild>
        <w:div w:id="848369347">
          <w:marLeft w:val="1354"/>
          <w:marRight w:val="0"/>
          <w:marTop w:val="86"/>
          <w:marBottom w:val="0"/>
          <w:divBdr>
            <w:top w:val="none" w:sz="0" w:space="0" w:color="auto"/>
            <w:left w:val="none" w:sz="0" w:space="0" w:color="auto"/>
            <w:bottom w:val="none" w:sz="0" w:space="0" w:color="auto"/>
            <w:right w:val="none" w:sz="0" w:space="0" w:color="auto"/>
          </w:divBdr>
        </w:div>
      </w:divsChild>
    </w:div>
    <w:div w:id="948901243">
      <w:bodyDiv w:val="1"/>
      <w:marLeft w:val="0"/>
      <w:marRight w:val="0"/>
      <w:marTop w:val="0"/>
      <w:marBottom w:val="0"/>
      <w:divBdr>
        <w:top w:val="none" w:sz="0" w:space="0" w:color="auto"/>
        <w:left w:val="none" w:sz="0" w:space="0" w:color="auto"/>
        <w:bottom w:val="none" w:sz="0" w:space="0" w:color="auto"/>
        <w:right w:val="none" w:sz="0" w:space="0" w:color="auto"/>
      </w:divBdr>
      <w:divsChild>
        <w:div w:id="1834565077">
          <w:marLeft w:val="1166"/>
          <w:marRight w:val="0"/>
          <w:marTop w:val="82"/>
          <w:marBottom w:val="0"/>
          <w:divBdr>
            <w:top w:val="none" w:sz="0" w:space="0" w:color="auto"/>
            <w:left w:val="none" w:sz="0" w:space="0" w:color="auto"/>
            <w:bottom w:val="none" w:sz="0" w:space="0" w:color="auto"/>
            <w:right w:val="none" w:sz="0" w:space="0" w:color="auto"/>
          </w:divBdr>
        </w:div>
      </w:divsChild>
    </w:div>
    <w:div w:id="999424897">
      <w:bodyDiv w:val="1"/>
      <w:marLeft w:val="0"/>
      <w:marRight w:val="0"/>
      <w:marTop w:val="0"/>
      <w:marBottom w:val="0"/>
      <w:divBdr>
        <w:top w:val="none" w:sz="0" w:space="0" w:color="auto"/>
        <w:left w:val="none" w:sz="0" w:space="0" w:color="auto"/>
        <w:bottom w:val="none" w:sz="0" w:space="0" w:color="auto"/>
        <w:right w:val="none" w:sz="0" w:space="0" w:color="auto"/>
      </w:divBdr>
    </w:div>
    <w:div w:id="1034766650">
      <w:bodyDiv w:val="1"/>
      <w:marLeft w:val="0"/>
      <w:marRight w:val="0"/>
      <w:marTop w:val="0"/>
      <w:marBottom w:val="0"/>
      <w:divBdr>
        <w:top w:val="none" w:sz="0" w:space="0" w:color="auto"/>
        <w:left w:val="none" w:sz="0" w:space="0" w:color="auto"/>
        <w:bottom w:val="none" w:sz="0" w:space="0" w:color="auto"/>
        <w:right w:val="none" w:sz="0" w:space="0" w:color="auto"/>
      </w:divBdr>
      <w:divsChild>
        <w:div w:id="1743067347">
          <w:marLeft w:val="720"/>
          <w:marRight w:val="0"/>
          <w:marTop w:val="86"/>
          <w:marBottom w:val="0"/>
          <w:divBdr>
            <w:top w:val="none" w:sz="0" w:space="0" w:color="auto"/>
            <w:left w:val="none" w:sz="0" w:space="0" w:color="auto"/>
            <w:bottom w:val="none" w:sz="0" w:space="0" w:color="auto"/>
            <w:right w:val="none" w:sz="0" w:space="0" w:color="auto"/>
          </w:divBdr>
        </w:div>
        <w:div w:id="1546137512">
          <w:marLeft w:val="720"/>
          <w:marRight w:val="0"/>
          <w:marTop w:val="86"/>
          <w:marBottom w:val="0"/>
          <w:divBdr>
            <w:top w:val="none" w:sz="0" w:space="0" w:color="auto"/>
            <w:left w:val="none" w:sz="0" w:space="0" w:color="auto"/>
            <w:bottom w:val="none" w:sz="0" w:space="0" w:color="auto"/>
            <w:right w:val="none" w:sz="0" w:space="0" w:color="auto"/>
          </w:divBdr>
        </w:div>
        <w:div w:id="1647128755">
          <w:marLeft w:val="720"/>
          <w:marRight w:val="0"/>
          <w:marTop w:val="86"/>
          <w:marBottom w:val="0"/>
          <w:divBdr>
            <w:top w:val="none" w:sz="0" w:space="0" w:color="auto"/>
            <w:left w:val="none" w:sz="0" w:space="0" w:color="auto"/>
            <w:bottom w:val="none" w:sz="0" w:space="0" w:color="auto"/>
            <w:right w:val="none" w:sz="0" w:space="0" w:color="auto"/>
          </w:divBdr>
        </w:div>
        <w:div w:id="1624921095">
          <w:marLeft w:val="720"/>
          <w:marRight w:val="0"/>
          <w:marTop w:val="86"/>
          <w:marBottom w:val="0"/>
          <w:divBdr>
            <w:top w:val="none" w:sz="0" w:space="0" w:color="auto"/>
            <w:left w:val="none" w:sz="0" w:space="0" w:color="auto"/>
            <w:bottom w:val="none" w:sz="0" w:space="0" w:color="auto"/>
            <w:right w:val="none" w:sz="0" w:space="0" w:color="auto"/>
          </w:divBdr>
        </w:div>
      </w:divsChild>
    </w:div>
    <w:div w:id="1092046731">
      <w:bodyDiv w:val="1"/>
      <w:marLeft w:val="0"/>
      <w:marRight w:val="0"/>
      <w:marTop w:val="0"/>
      <w:marBottom w:val="0"/>
      <w:divBdr>
        <w:top w:val="none" w:sz="0" w:space="0" w:color="auto"/>
        <w:left w:val="none" w:sz="0" w:space="0" w:color="auto"/>
        <w:bottom w:val="none" w:sz="0" w:space="0" w:color="auto"/>
        <w:right w:val="none" w:sz="0" w:space="0" w:color="auto"/>
      </w:divBdr>
      <w:divsChild>
        <w:div w:id="1385326187">
          <w:marLeft w:val="1354"/>
          <w:marRight w:val="0"/>
          <w:marTop w:val="86"/>
          <w:marBottom w:val="0"/>
          <w:divBdr>
            <w:top w:val="none" w:sz="0" w:space="0" w:color="auto"/>
            <w:left w:val="none" w:sz="0" w:space="0" w:color="auto"/>
            <w:bottom w:val="none" w:sz="0" w:space="0" w:color="auto"/>
            <w:right w:val="none" w:sz="0" w:space="0" w:color="auto"/>
          </w:divBdr>
        </w:div>
      </w:divsChild>
    </w:div>
    <w:div w:id="1126196464">
      <w:bodyDiv w:val="1"/>
      <w:marLeft w:val="0"/>
      <w:marRight w:val="0"/>
      <w:marTop w:val="0"/>
      <w:marBottom w:val="0"/>
      <w:divBdr>
        <w:top w:val="none" w:sz="0" w:space="0" w:color="auto"/>
        <w:left w:val="none" w:sz="0" w:space="0" w:color="auto"/>
        <w:bottom w:val="none" w:sz="0" w:space="0" w:color="auto"/>
        <w:right w:val="none" w:sz="0" w:space="0" w:color="auto"/>
      </w:divBdr>
      <w:divsChild>
        <w:div w:id="1960068903">
          <w:marLeft w:val="1354"/>
          <w:marRight w:val="0"/>
          <w:marTop w:val="86"/>
          <w:marBottom w:val="0"/>
          <w:divBdr>
            <w:top w:val="none" w:sz="0" w:space="0" w:color="auto"/>
            <w:left w:val="none" w:sz="0" w:space="0" w:color="auto"/>
            <w:bottom w:val="none" w:sz="0" w:space="0" w:color="auto"/>
            <w:right w:val="none" w:sz="0" w:space="0" w:color="auto"/>
          </w:divBdr>
        </w:div>
      </w:divsChild>
    </w:div>
    <w:div w:id="1282879073">
      <w:bodyDiv w:val="1"/>
      <w:marLeft w:val="0"/>
      <w:marRight w:val="0"/>
      <w:marTop w:val="0"/>
      <w:marBottom w:val="0"/>
      <w:divBdr>
        <w:top w:val="none" w:sz="0" w:space="0" w:color="auto"/>
        <w:left w:val="none" w:sz="0" w:space="0" w:color="auto"/>
        <w:bottom w:val="none" w:sz="0" w:space="0" w:color="auto"/>
        <w:right w:val="none" w:sz="0" w:space="0" w:color="auto"/>
      </w:divBdr>
    </w:div>
    <w:div w:id="1324699159">
      <w:bodyDiv w:val="1"/>
      <w:marLeft w:val="0"/>
      <w:marRight w:val="0"/>
      <w:marTop w:val="0"/>
      <w:marBottom w:val="0"/>
      <w:divBdr>
        <w:top w:val="none" w:sz="0" w:space="0" w:color="auto"/>
        <w:left w:val="none" w:sz="0" w:space="0" w:color="auto"/>
        <w:bottom w:val="none" w:sz="0" w:space="0" w:color="auto"/>
        <w:right w:val="none" w:sz="0" w:space="0" w:color="auto"/>
      </w:divBdr>
    </w:div>
    <w:div w:id="1534610695">
      <w:bodyDiv w:val="1"/>
      <w:marLeft w:val="0"/>
      <w:marRight w:val="0"/>
      <w:marTop w:val="0"/>
      <w:marBottom w:val="0"/>
      <w:divBdr>
        <w:top w:val="none" w:sz="0" w:space="0" w:color="auto"/>
        <w:left w:val="none" w:sz="0" w:space="0" w:color="auto"/>
        <w:bottom w:val="none" w:sz="0" w:space="0" w:color="auto"/>
        <w:right w:val="none" w:sz="0" w:space="0" w:color="auto"/>
      </w:divBdr>
      <w:divsChild>
        <w:div w:id="1155493011">
          <w:marLeft w:val="1354"/>
          <w:marRight w:val="0"/>
          <w:marTop w:val="86"/>
          <w:marBottom w:val="0"/>
          <w:divBdr>
            <w:top w:val="none" w:sz="0" w:space="0" w:color="auto"/>
            <w:left w:val="none" w:sz="0" w:space="0" w:color="auto"/>
            <w:bottom w:val="none" w:sz="0" w:space="0" w:color="auto"/>
            <w:right w:val="none" w:sz="0" w:space="0" w:color="auto"/>
          </w:divBdr>
        </w:div>
      </w:divsChild>
    </w:div>
    <w:div w:id="1556622279">
      <w:bodyDiv w:val="1"/>
      <w:marLeft w:val="0"/>
      <w:marRight w:val="0"/>
      <w:marTop w:val="0"/>
      <w:marBottom w:val="0"/>
      <w:divBdr>
        <w:top w:val="none" w:sz="0" w:space="0" w:color="auto"/>
        <w:left w:val="none" w:sz="0" w:space="0" w:color="auto"/>
        <w:bottom w:val="none" w:sz="0" w:space="0" w:color="auto"/>
        <w:right w:val="none" w:sz="0" w:space="0" w:color="auto"/>
      </w:divBdr>
    </w:div>
    <w:div w:id="1613053552">
      <w:bodyDiv w:val="1"/>
      <w:marLeft w:val="0"/>
      <w:marRight w:val="0"/>
      <w:marTop w:val="0"/>
      <w:marBottom w:val="0"/>
      <w:divBdr>
        <w:top w:val="none" w:sz="0" w:space="0" w:color="auto"/>
        <w:left w:val="none" w:sz="0" w:space="0" w:color="auto"/>
        <w:bottom w:val="none" w:sz="0" w:space="0" w:color="auto"/>
        <w:right w:val="none" w:sz="0" w:space="0" w:color="auto"/>
      </w:divBdr>
    </w:div>
    <w:div w:id="1693608203">
      <w:bodyDiv w:val="1"/>
      <w:marLeft w:val="0"/>
      <w:marRight w:val="0"/>
      <w:marTop w:val="0"/>
      <w:marBottom w:val="0"/>
      <w:divBdr>
        <w:top w:val="none" w:sz="0" w:space="0" w:color="auto"/>
        <w:left w:val="none" w:sz="0" w:space="0" w:color="auto"/>
        <w:bottom w:val="none" w:sz="0" w:space="0" w:color="auto"/>
        <w:right w:val="none" w:sz="0" w:space="0" w:color="auto"/>
      </w:divBdr>
      <w:divsChild>
        <w:div w:id="311062101">
          <w:marLeft w:val="1166"/>
          <w:marRight w:val="0"/>
          <w:marTop w:val="82"/>
          <w:marBottom w:val="0"/>
          <w:divBdr>
            <w:top w:val="none" w:sz="0" w:space="0" w:color="auto"/>
            <w:left w:val="none" w:sz="0" w:space="0" w:color="auto"/>
            <w:bottom w:val="none" w:sz="0" w:space="0" w:color="auto"/>
            <w:right w:val="none" w:sz="0" w:space="0" w:color="auto"/>
          </w:divBdr>
        </w:div>
      </w:divsChild>
    </w:div>
    <w:div w:id="1911231082">
      <w:bodyDiv w:val="1"/>
      <w:marLeft w:val="0"/>
      <w:marRight w:val="0"/>
      <w:marTop w:val="0"/>
      <w:marBottom w:val="0"/>
      <w:divBdr>
        <w:top w:val="none" w:sz="0" w:space="0" w:color="auto"/>
        <w:left w:val="none" w:sz="0" w:space="0" w:color="auto"/>
        <w:bottom w:val="none" w:sz="0" w:space="0" w:color="auto"/>
        <w:right w:val="none" w:sz="0" w:space="0" w:color="auto"/>
      </w:divBdr>
      <w:divsChild>
        <w:div w:id="1543322518">
          <w:marLeft w:val="533"/>
          <w:marRight w:val="0"/>
          <w:marTop w:val="82"/>
          <w:marBottom w:val="0"/>
          <w:divBdr>
            <w:top w:val="none" w:sz="0" w:space="0" w:color="auto"/>
            <w:left w:val="none" w:sz="0" w:space="0" w:color="auto"/>
            <w:bottom w:val="none" w:sz="0" w:space="0" w:color="auto"/>
            <w:right w:val="none" w:sz="0" w:space="0" w:color="auto"/>
          </w:divBdr>
        </w:div>
      </w:divsChild>
    </w:div>
    <w:div w:id="2009477447">
      <w:bodyDiv w:val="1"/>
      <w:marLeft w:val="0"/>
      <w:marRight w:val="0"/>
      <w:marTop w:val="0"/>
      <w:marBottom w:val="0"/>
      <w:divBdr>
        <w:top w:val="none" w:sz="0" w:space="0" w:color="auto"/>
        <w:left w:val="none" w:sz="0" w:space="0" w:color="auto"/>
        <w:bottom w:val="none" w:sz="0" w:space="0" w:color="auto"/>
        <w:right w:val="none" w:sz="0" w:space="0" w:color="auto"/>
      </w:divBdr>
      <w:divsChild>
        <w:div w:id="175730042">
          <w:marLeft w:val="1166"/>
          <w:marRight w:val="0"/>
          <w:marTop w:val="82"/>
          <w:marBottom w:val="0"/>
          <w:divBdr>
            <w:top w:val="none" w:sz="0" w:space="0" w:color="auto"/>
            <w:left w:val="none" w:sz="0" w:space="0" w:color="auto"/>
            <w:bottom w:val="none" w:sz="0" w:space="0" w:color="auto"/>
            <w:right w:val="none" w:sz="0" w:space="0" w:color="auto"/>
          </w:divBdr>
        </w:div>
      </w:divsChild>
    </w:div>
    <w:div w:id="21051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ublic.tableau.com/views/financialcrimedashboard/Dashboard1?:language=en-US&amp;:sid=&amp;:redirect=auth&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6ADC5-2833-4A55-9DF0-4A4772F8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10</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 Koh</dc:creator>
  <cp:lastModifiedBy>YT Koh</cp:lastModifiedBy>
  <cp:revision>41</cp:revision>
  <dcterms:created xsi:type="dcterms:W3CDTF">2025-02-15T16:35:00Z</dcterms:created>
  <dcterms:modified xsi:type="dcterms:W3CDTF">2025-04-17T14:04:00Z</dcterms:modified>
</cp:coreProperties>
</file>